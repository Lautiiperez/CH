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4769" w14:textId="77777777" w:rsidR="00CA7C30" w:rsidRPr="00CA7C30" w:rsidRDefault="00CA7C30" w:rsidP="00CA7C30">
      <w:pPr>
        <w:pBdr>
          <w:bottom w:val="single" w:sz="6" w:space="4" w:color="000000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0"/>
          <w:szCs w:val="4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36"/>
          <w:sz w:val="40"/>
          <w:szCs w:val="40"/>
          <w:lang w:eastAsia="es-AR"/>
          <w14:ligatures w14:val="none"/>
        </w:rPr>
        <w:t>CLASES DE DJANGO EN CODERHOUSE</w:t>
      </w:r>
    </w:p>
    <w:p w14:paraId="592A5E0F" w14:textId="77777777" w:rsidR="00CA7C30" w:rsidRPr="00CA7C30" w:rsidRDefault="00CA7C30" w:rsidP="00CA7C30">
      <w:pPr>
        <w:pBdr>
          <w:bottom w:val="single" w:sz="6" w:space="4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92929"/>
          <w:kern w:val="0"/>
          <w:sz w:val="28"/>
          <w:szCs w:val="28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8"/>
          <w:szCs w:val="28"/>
          <w:lang w:eastAsia="es-AR"/>
          <w14:ligatures w14:val="none"/>
        </w:rPr>
        <w:t xml:space="preserve">CLASE 1: Clase 17 - Django - </w:t>
      </w:r>
      <w:proofErr w:type="gram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8"/>
          <w:szCs w:val="28"/>
          <w:lang w:eastAsia="es-AR"/>
          <w14:ligatures w14:val="none"/>
        </w:rPr>
        <w:t>Portfolio</w:t>
      </w:r>
      <w:proofErr w:type="gramEnd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8"/>
          <w:szCs w:val="28"/>
          <w:lang w:eastAsia="es-AR"/>
          <w14:ligatures w14:val="none"/>
        </w:rPr>
        <w:t xml:space="preserve"> Parte I</w:t>
      </w:r>
    </w:p>
    <w:p w14:paraId="1CFE9D00" w14:textId="77777777" w:rsidR="00CA7C30" w:rsidRPr="00CA7C30" w:rsidRDefault="00CA7C30" w:rsidP="00CA7C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Entorno virtual.</w:t>
      </w:r>
    </w:p>
    <w:p w14:paraId="6ED9C89D" w14:textId="77777777" w:rsidR="00CA7C30" w:rsidRPr="00CA7C30" w:rsidRDefault="00CA7C30" w:rsidP="00CA7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la carpeta donde trabajaremos en nuestro proyecto de Django.</w:t>
      </w:r>
    </w:p>
    <w:p w14:paraId="33F2110B" w14:textId="77777777" w:rsidR="00CA7C30" w:rsidRPr="00CA7C30" w:rsidRDefault="00CA7C30" w:rsidP="00CA7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Abrimos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VsCode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posicionándonos en dicha carpeta.</w:t>
      </w:r>
    </w:p>
    <w:p w14:paraId="68849CF3" w14:textId="77777777" w:rsidR="00CA7C30" w:rsidRPr="00CA7C30" w:rsidRDefault="00CA7C30" w:rsidP="00CA7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 no tenemos instalado el gestor de entornos virtuales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abrimos la termina desde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VsCode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ctrl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+ j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 lo instalamos: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pip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install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</w:p>
    <w:p w14:paraId="4285FAD5" w14:textId="77777777" w:rsidR="00CA7C30" w:rsidRPr="00CA7C30" w:rsidRDefault="00CA7C30" w:rsidP="00CA7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 queremos seleccionar una versión de Python específica para nuestro proyecto debemos tenerla instalada en la PC. Luego podemos crear el entorno con el siguiente comando: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--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3.9.13</w:t>
      </w:r>
    </w:p>
    <w:p w14:paraId="28F48E14" w14:textId="77777777" w:rsidR="00CA7C30" w:rsidRPr="00CA7C30" w:rsidRDefault="00CA7C30" w:rsidP="00CA7C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Usamos un mismo comando para crear o activar el entorno virtual: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shell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El entorno virtual queda indicado en la consola con un prefijo similar a esto: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nombre_entorno_virtual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 C:\path_donde_estamos_ubicados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De no ser así, hay varias formas de solucionarlo, ver: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(1) Problemas</w:t>
      </w:r>
    </w:p>
    <w:p w14:paraId="48FB60CB" w14:textId="77777777" w:rsidR="00CA7C30" w:rsidRPr="00CA7C30" w:rsidRDefault="00CA7C30" w:rsidP="00CA7C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6B21DFD">
          <v:rect id="_x0000_i1058" style="width:0;height:.75pt" o:hralign="center" o:hrstd="t" o:hrnoshade="t" o:hr="t" fillcolor="#292929" stroked="f"/>
        </w:pict>
      </w:r>
    </w:p>
    <w:p w14:paraId="6EBD292E" w14:textId="77777777" w:rsidR="00CA7C30" w:rsidRPr="00CA7C30" w:rsidRDefault="00CA7C30" w:rsidP="00CA7C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Instalaciones</w:t>
      </w:r>
    </w:p>
    <w:p w14:paraId="69E1B6F4" w14:textId="77777777" w:rsidR="00CA7C30" w:rsidRPr="00CA7C30" w:rsidRDefault="00CA7C30" w:rsidP="00CA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el archivo de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requirements.txt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el cuál por el momento sólo va a tener la versión de Django que deseemos. También es buena práctica indicar a modo de comentario la versión de Python que usamos para el proyecto.</w:t>
      </w:r>
    </w:p>
    <w:p w14:paraId="1334A88D" w14:textId="77777777" w:rsidR="00CA7C30" w:rsidRPr="00CA7C30" w:rsidRDefault="00CA7C30" w:rsidP="00CA7C3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# Python 3.9.13</w:t>
      </w:r>
    </w:p>
    <w:p w14:paraId="6632F101" w14:textId="77777777" w:rsidR="00CA7C30" w:rsidRPr="00CA7C30" w:rsidRDefault="00CA7C30" w:rsidP="00CA7C3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==4.2</w:t>
      </w:r>
    </w:p>
    <w:p w14:paraId="4B548DA7" w14:textId="77777777" w:rsidR="00CA7C30" w:rsidRPr="00CA7C30" w:rsidRDefault="00CA7C30" w:rsidP="00CA7C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lo ejecutamos con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pipenv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install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-r requirements.txt</w:t>
      </w:r>
    </w:p>
    <w:p w14:paraId="05CB14CA" w14:textId="77777777" w:rsidR="00CA7C30" w:rsidRPr="00CA7C30" w:rsidRDefault="00CA7C30" w:rsidP="00CA7C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A356C71">
          <v:rect id="_x0000_i1059" style="width:0;height:.75pt" o:hralign="center" o:hrstd="t" o:hrnoshade="t" o:hr="t" fillcolor="#292929" stroked="f"/>
        </w:pict>
      </w:r>
    </w:p>
    <w:p w14:paraId="5AE94A0B" w14:textId="77777777" w:rsidR="00CA7C30" w:rsidRPr="00CA7C30" w:rsidRDefault="00CA7C30" w:rsidP="00CA7C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Django</w:t>
      </w:r>
    </w:p>
    <w:p w14:paraId="42CA7ED5" w14:textId="77777777" w:rsidR="00CA7C30" w:rsidRPr="00CA7C30" w:rsidRDefault="00CA7C30" w:rsidP="00CA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un proyecto de Django. Con el siguiente comando vamos a crear una carpeta en la posición en que nos encontramos y luego dentro de la misma se cargarán los archivos del proyecto: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django-admin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startproject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&lt;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nombre_del_proyecto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&gt;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django-admin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startproject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Clases_Coder</w:t>
      </w:r>
      <w:proofErr w:type="spellEnd"/>
    </w:p>
    <w:p w14:paraId="6D708E5D" w14:textId="77777777" w:rsidR="00CA7C30" w:rsidRPr="00CA7C30" w:rsidRDefault="00CA7C30" w:rsidP="00CA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Debido a que hemos creado una subcarpeta, debemos ingresar a la misma para poder interactuar con el 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manage.py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de Django: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cd &lt;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nombre_del_proyecto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&gt;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cd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Clases_Coder</w:t>
      </w:r>
      <w:proofErr w:type="spellEnd"/>
    </w:p>
    <w:p w14:paraId="12126F96" w14:textId="77777777" w:rsidR="00CA7C30" w:rsidRPr="00CA7C30" w:rsidRDefault="00CA7C30" w:rsidP="00CA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Corremos las migraciones. Si bien no es obligatorio,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éstas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migraciones de Django van a crear las tablas necesarias para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 Django, cuentas de usuario, etc.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Asimismo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con esta acción evitamos los mensajes de advertencia al iniciar el servidor: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migrate</w:t>
      </w:r>
      <w:proofErr w:type="spellEnd"/>
    </w:p>
    <w:p w14:paraId="684F9340" w14:textId="77777777" w:rsidR="00CA7C30" w:rsidRPr="00CA7C30" w:rsidRDefault="00CA7C30" w:rsidP="00CA7C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Opcional: Ya estamos en condiciones de correr el servidor y comprobar que el proyecto está correctamente creado. Con el siguiente comando, Django crea un servidor y lo corre bajo el puerto 8000: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</w:p>
    <w:p w14:paraId="4FD0DC36" w14:textId="77777777" w:rsidR="00CA7C30" w:rsidRPr="00CA7C30" w:rsidRDefault="00CA7C30" w:rsidP="00CA7C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pyhton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runserver</w:t>
      </w:r>
      <w:proofErr w:type="spellEnd"/>
    </w:p>
    <w:p w14:paraId="50D1230F" w14:textId="2B950F40" w:rsidR="008B37AF" w:rsidRPr="008B37AF" w:rsidRDefault="00CA7C30" w:rsidP="008F28AC">
      <w:pPr>
        <w:numPr>
          <w:ilvl w:val="1"/>
          <w:numId w:val="11"/>
        </w:numPr>
        <w:spacing w:before="360" w:beforeAutospacing="1" w:after="240" w:afterAutospacing="1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Nos dirigimos al navegador y colocamos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localhost:8000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o bien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mantemos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presionado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Ctrl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y hacemos clic en el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link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nos figura en la consola: </w:t>
      </w:r>
      <w:hyperlink r:id="rId5" w:history="1">
        <w:r w:rsidR="008B37AF" w:rsidRPr="00CA7C30">
          <w:rPr>
            <w:rStyle w:val="Hipervnculo"/>
            <w:rFonts w:ascii="Courier New" w:eastAsia="Times New Roman" w:hAnsi="Courier New" w:cs="Courier New"/>
            <w:kern w:val="0"/>
            <w:sz w:val="21"/>
            <w:szCs w:val="21"/>
            <w:lang w:eastAsia="es-AR"/>
            <w14:ligatures w14:val="none"/>
          </w:rPr>
          <w:t>http://127.0.0.1:8000/</w:t>
        </w:r>
      </w:hyperlink>
      <w:ins w:id="0" w:author="Microsoft Word" w:date="2024-07-19T11:21:00Z" w16du:dateUtc="2024-07-19T14:21:00Z">
        <w:r w:rsidR="008B37AF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fldChar w:fldCharType="begin"/>
        </w:r>
        <w:r w:rsidR="008B37AF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instrText>HYPERLINK "</w:instrText>
        </w:r>
        <w:r w:rsidR="008B37AF" w:rsidRPr="00CA7C30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instrText>http://127.0.0.1:8000/</w:instrText>
        </w:r>
        <w:r w:rsidR="008B37AF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instrText>"</w:instrText>
        </w:r>
        <w:r w:rsidR="008B37AF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fldChar w:fldCharType="separate"/>
        </w:r>
        <w:r w:rsidR="008B37AF" w:rsidRPr="00CA7C30">
          <w:rPr>
            <w:rStyle w:val="Hipervnculo"/>
            <w:rFonts w:ascii="Courier New" w:eastAsia="Times New Roman" w:hAnsi="Courier New" w:cs="Courier New"/>
            <w:kern w:val="0"/>
            <w:sz w:val="21"/>
            <w:szCs w:val="21"/>
            <w:lang w:eastAsia="es-AR"/>
            <w14:ligatures w14:val="none"/>
          </w:rPr>
          <w:t>http://127.0.0.1:8000/</w:t>
        </w:r>
        <w:r w:rsidR="008B37AF">
          <w:rPr>
            <w:rFonts w:ascii="Courier New" w:eastAsia="Times New Roman" w:hAnsi="Courier New" w:cs="Courier New"/>
            <w:color w:val="292929"/>
            <w:kern w:val="0"/>
            <w:sz w:val="21"/>
            <w:szCs w:val="21"/>
            <w:lang w:eastAsia="es-AR"/>
            <w14:ligatures w14:val="none"/>
          </w:rPr>
          <w:fldChar w:fldCharType="end"/>
        </w:r>
      </w:ins>
    </w:p>
    <w:p w14:paraId="3038DACE" w14:textId="7B002D27" w:rsidR="00CA7C30" w:rsidRPr="00CA7C30" w:rsidRDefault="00CA7C30" w:rsidP="008B37AF">
      <w:pPr>
        <w:spacing w:before="360" w:beforeAutospacing="1" w:after="240" w:afterAutospacing="1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Git</w:t>
      </w:r>
    </w:p>
    <w:p w14:paraId="102EDAB8" w14:textId="77777777" w:rsidR="00CA7C30" w:rsidRPr="00CA7C30" w:rsidRDefault="00CA7C30" w:rsidP="00CA7C3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NOTA IMPORTANTE: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Todos los comandos que se hagan sobre Git, deben ejecutarse con la consola ubicada en la posición donde se encuentra la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carpeta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 no dentro del proyecto de Django, esto suele ser un error ya que los comandos que ejecutemos de Git va a tener dificultades con algunos comandos si generamos cambios en carpetas que no puede ver.</w:t>
      </w:r>
    </w:p>
    <w:p w14:paraId="70897C10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el repositorio ejecutando en la consola: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init</w:t>
      </w:r>
      <w:proofErr w:type="spellEnd"/>
    </w:p>
    <w:p w14:paraId="65696CFE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Creamos en la misma carpeta el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gitignore</w:t>
      </w:r>
      <w:proofErr w:type="spellEnd"/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NOTA: Debería agregarse la base de datos para evitar que se suba como parte del repositorio, pero para el curso vamos a subirla para quién requiera descargar el repositorio ya cuente con datos agregados.</w:t>
      </w:r>
    </w:p>
    <w:p w14:paraId="18873DCB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# Archivos de compilación de Python</w:t>
      </w:r>
    </w:p>
    <w:p w14:paraId="175A4F58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__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pycache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__/</w:t>
      </w:r>
    </w:p>
    <w:p w14:paraId="7EA29817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*.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pyc</w:t>
      </w:r>
      <w:proofErr w:type="spellEnd"/>
    </w:p>
    <w:p w14:paraId="3EB1A23E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3FA9EFFA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# Archivos de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pipenv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 Sólo dejamos requirements.txt</w:t>
      </w:r>
    </w:p>
    <w:p w14:paraId="75682049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Pipfile</w:t>
      </w:r>
      <w:proofErr w:type="spellEnd"/>
    </w:p>
    <w:p w14:paraId="36AB81E3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Pipfile.lock</w:t>
      </w:r>
      <w:proofErr w:type="spellEnd"/>
    </w:p>
    <w:p w14:paraId="6CA2B48F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38F5BCA6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# Deberíamos agregar la base de datos con:</w:t>
      </w:r>
    </w:p>
    <w:p w14:paraId="4652F8F5" w14:textId="77777777" w:rsidR="00CA7C30" w:rsidRPr="00CA7C30" w:rsidRDefault="00CA7C30" w:rsidP="00CA7C3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# db.sqlite3</w:t>
      </w:r>
    </w:p>
    <w:p w14:paraId="7825A1DF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Pasamos al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staging</w:t>
      </w:r>
      <w:proofErr w:type="spellEnd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area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los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archivos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gitignore</w:t>
      </w:r>
      <w:proofErr w:type="spellEnd"/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requirements.txt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</w:p>
    <w:p w14:paraId="56BFE42B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Hacemos el primer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"Primer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"</w:t>
      </w:r>
    </w:p>
    <w:p w14:paraId="1AA11EB7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Linkeamos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nuestro repositorio de Git con el que hemos creado en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remote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origin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https://github.com/&lt;mi_cuenta_github&gt;/&lt;nombre_repositorio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&gt;.git</w:t>
      </w:r>
      <w:proofErr w:type="gramEnd"/>
    </w:p>
    <w:p w14:paraId="322404D5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 en local tenemos la rama </w:t>
      </w:r>
      <w:proofErr w:type="gram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master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vamos a cambiarle el nombre por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branch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</w:p>
    <w:p w14:paraId="2ADA3B9E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Subimos los cambios que hicimos en local al repositorio de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push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-u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origin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</w:p>
    <w:p w14:paraId="112DE6E1" w14:textId="77777777" w:rsidR="00CA7C30" w:rsidRPr="00CA7C30" w:rsidRDefault="00CA7C30" w:rsidP="00CA7C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Creamos una nueva rama a partir de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ésta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instancia del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 nos movemos a la nueva rama, en nuestro ejemplo se va a llamar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clase_17-Django_Portfolio_Parte_1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-b clase_17-Django_Portfolio_Parte_1</w:t>
      </w:r>
    </w:p>
    <w:p w14:paraId="28FF0E58" w14:textId="77777777" w:rsidR="00CA7C30" w:rsidRPr="00CA7C30" w:rsidRDefault="00CA7C30" w:rsidP="00CA7C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286411E">
          <v:rect id="_x0000_i1062" style="width:0;height:.75pt" o:hralign="center" o:hrstd="t" o:hrnoshade="t" o:hr="t" fillcolor="#292929" stroked="f"/>
        </w:pict>
      </w:r>
    </w:p>
    <w:p w14:paraId="5BD6202E" w14:textId="77777777" w:rsidR="00CA7C30" w:rsidRPr="00CA7C30" w:rsidRDefault="00CA7C30" w:rsidP="008B37A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Contenido de la clase</w:t>
      </w:r>
    </w:p>
    <w:p w14:paraId="409D793A" w14:textId="77777777" w:rsidR="00CA7C30" w:rsidRPr="00CA7C30" w:rsidRDefault="00CA7C30" w:rsidP="00CA7C3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Resumen: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Vamos a crear nuestras primeras interacciones desde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con nuestro back. Esto permitirá que modificando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del navegador, se pueda dirigir a una página </w:t>
      </w: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simple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pero con el contenido que nosotros queremos compartir.</w:t>
      </w:r>
    </w:p>
    <w:p w14:paraId="74406ADA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 xml:space="preserve">Primero creamos la función de Python que se encargará de devolver el código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Para ello, debemos ingresar a la carpeta de configuración del proyecto y agregar un nuevo archivo llamado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La carpeta de configuración del proyecto se encuentra dentro de la carpeta del propio proyecto con su mismo nombre, podemos distinguirla porque dicha carpeta contiene los archivos: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__init__.py, asgi.py, settings.py, urls.py, wsgi.py</w:t>
      </w:r>
    </w:p>
    <w:p w14:paraId="665023A8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 el archivo que acabamos de crear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agregamos una función que será la encargada de crear el archivo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devolvérselo al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Para el ejemplo vamos a crear la función llamada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saludo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y sólo devolverá un texto al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Debe contener:</w:t>
      </w:r>
    </w:p>
    <w:p w14:paraId="2B74C49E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django.http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</w:p>
    <w:p w14:paraId="39A79A0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6DCD7E1F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saludo(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):</w:t>
      </w:r>
    </w:p>
    <w:p w14:paraId="7F6C5B33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"Hola mundo!, hola 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Coder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!"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7AF3C21D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 la misma carpeta, tenemos el 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vamos a editarlo para que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apunte a la función que acabamos de crear. Por lo tanto, vamos a importar la función (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views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saludo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 y luego agregamos el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dentro de la lista de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path's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llamada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urlpatterns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para definir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se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debrerá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ingresar en el navegador y que la misma nos redirija a dicha función (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('saludo/', saludo)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). El archivo debe quedar de la siguiente manera:</w:t>
      </w:r>
    </w:p>
    <w:p w14:paraId="746AC5D9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3F3504A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70004704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saludo</w:t>
      </w:r>
    </w:p>
    <w:p w14:paraId="55B1682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11F66CC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35B7CD62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674F003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5CC73E9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62B97BE0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Podemos comprobar los resultados levantando el servidor ejecutando en la consola: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runserver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y luego agregando a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dentro del navegador la nueva página: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localhost:8000/saludo/</w:t>
      </w:r>
    </w:p>
    <w:p w14:paraId="00D229BA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Pasaje de parámetros: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A continuación vamos a enviar datos procesados con Python a la vista, si bien en el ejemplo sólo vamos a mandar el momento del día en que se ejecuta la vista, el proceso puede representar cualquier dato extraído de métodos o funciones internas que luego compartiremos con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199786E2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agregamos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diaDeHoy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651E5C6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58CC9C2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3C8F382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Clases_Coder.views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saludo,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dia_de_hoy</w:t>
      </w:r>
      <w:proofErr w:type="spellEnd"/>
    </w:p>
    <w:p w14:paraId="5D6AA5B5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5F63F3A8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18876B3F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1E2A02F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4CC1791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diaDeHoy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dia_de_hoy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354FC87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50C96367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agregamos el método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dia_de_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hoy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58F743C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django.http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</w:p>
    <w:p w14:paraId="20F00F93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lastRenderedPageBreak/>
        <w:t xml:space="preserve"># Como vamos a usar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datetime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para obtener el momento, importamos la librería</w:t>
      </w:r>
    </w:p>
    <w:p w14:paraId="34922B8E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datetime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datetime</w:t>
      </w:r>
      <w:proofErr w:type="spellEnd"/>
    </w:p>
    <w:p w14:paraId="669DC66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DD1DCE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dia_de_hoy</w:t>
      </w:r>
      <w:proofErr w:type="spellEnd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):</w:t>
      </w:r>
    </w:p>
    <w:p w14:paraId="071532B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dia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datetime.now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534735F3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f"Hoy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es día:&lt;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br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&gt;</w:t>
      </w:r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{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dia</w:t>
      </w:r>
      <w:proofErr w:type="spellEnd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}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6DED9034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gram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Ya podemos consultar la web y ver sus resultados!</w:t>
      </w:r>
      <w:proofErr w:type="gram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hyperlink r:id="rId6" w:tooltip="http://127.0.0.1:8000/diaDeHoy/" w:history="1">
        <w:r w:rsidRPr="00CA7C30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s-AR"/>
            <w14:ligatures w14:val="none"/>
          </w:rPr>
          <w:t>http://127.0.0.1:8000/diaDeHoy/</w:t>
        </w:r>
      </w:hyperlink>
    </w:p>
    <w:p w14:paraId="4DC20E6E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Enviando valores usando el método GET: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Ahora seguiremos los mismos pasos, pero vamos a enviar información desde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hacia nuestro back mediante el método GET,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cuál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se ejecuta cuando modificamos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por lo tanto, en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vamos a incorporar una variable. En nuestro ejemplo vamos a enviar un nombre y el back creará una página con dicha información. Cabe aclarar que el back puede utilizar ese dato para realizar diversas tareas, como buscar en la base de datos, realizar peticiones a otros servicios, etc.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Vamos a agregar la función dentro de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y dentro de sus parámetros vamos a recibir la variable llamada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nombre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28B06F6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eastAsia="es-AR"/>
          <w14:ligatures w14:val="none"/>
        </w:rPr>
        <w:t>muestra_</w:t>
      </w:r>
      <w:proofErr w:type="gramStart"/>
      <w:r w:rsidRPr="00CA7C30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eastAsia="es-AR"/>
          <w14:ligatures w14:val="none"/>
        </w:rPr>
        <w:t>nombre</w:t>
      </w:r>
      <w:proofErr w:type="spellEnd"/>
      <w:r w:rsidRPr="00CA7C30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CA7C30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CA7C30">
        <w:rPr>
          <w:rFonts w:ascii="Courier New" w:eastAsia="Times New Roman" w:hAnsi="Courier New" w:cs="Courier New"/>
          <w:color w:val="4C94D8" w:themeColor="text2" w:themeTint="80"/>
          <w:kern w:val="0"/>
          <w:sz w:val="20"/>
          <w:szCs w:val="20"/>
          <w:lang w:eastAsia="es-AR"/>
          <w14:ligatures w14:val="none"/>
        </w:rPr>
        <w:t>, nombre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13AE62F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f"Buenos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días </w:t>
      </w:r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{nombre}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, bienvenido a 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Coder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24166496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 el 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importamos la función y creamos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dentro de la lista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urlpatterns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para que nos redirija a la función recién creada y además le indicamos que pueda recibir un parámetro extra bajo el nombre de variable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nombre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0A1D885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2A042DC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7D5CD94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saludo,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</w:p>
    <w:p w14:paraId="6E0926A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701DB49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3EA67E98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1453506F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5B41632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/&lt;nombre&gt;/'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76869FA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25A859A9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Ya podemos probarlo modificando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del navegador: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localhost:8000//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Coder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Debería aparecer la frase que creamos en la función del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con el nombre de "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Coder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", el cuál podemos modificarlo sin problemas desde la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del navegador.</w:t>
      </w:r>
    </w:p>
    <w:p w14:paraId="468469A8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Usando plantillas: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A continuación vamos a crear un archivo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que sea dicho archivo el que se envíe al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Para esto, vamos a crear en la misma carpeta que venimos trabajando, una nueva carpeta con el nombre que deseen, para el ejemplo se llamará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plantillas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60D633E3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Dentro vamos a crear un archivo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para el ejemplo se llamará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index.html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14916DD9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&lt;!DOCTYPE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A2FE444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lang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"en"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A54D4A8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36EDD3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charset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"UTF-8"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F2A4D7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http-</w:t>
      </w:r>
      <w:proofErr w:type="spellStart"/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equiv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"X-UA-Compatible"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content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"IE=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edge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4E9D1A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meta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name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"viewport"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A7C3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content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"width=device-width, initial-scale=1.0"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691BBE6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lastRenderedPageBreak/>
        <w:t xml:space="preserve">    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Document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6864D9C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004598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41EB5188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Hola, esta es nuestra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primer plantilla</w:t>
      </w:r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!</w:t>
      </w:r>
    </w:p>
    <w:p w14:paraId="7BA39EC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4F1028B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A7C3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9F6D344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Generamos una nueva vista, o sea, una nueva función en el 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que en vez de retornar texto como lo hicimos anteriormente, vamos a retornar el archivo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Como el código se empieza a extender, sólo mostramos los agregados al archivo y no el contenido completo:</w:t>
      </w:r>
    </w:p>
    <w:p w14:paraId="4D13A8E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Agregamos al encabezado del archivo el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de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y de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Context</w:t>
      </w:r>
      <w:proofErr w:type="spellEnd"/>
    </w:p>
    <w:p w14:paraId="0644620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from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django.template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import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Template, Context</w:t>
      </w:r>
    </w:p>
    <w:p w14:paraId="0872009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</w:p>
    <w:p w14:paraId="188D4400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A7C3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7E766EBE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20835873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Abrimos el archivo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html</w:t>
      </w:r>
      <w:proofErr w:type="spellEnd"/>
    </w:p>
    <w:p w14:paraId="69E4FD21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mi_html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r w:rsidRPr="00CA7C30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AR"/>
          <w14:ligatures w14:val="none"/>
        </w:rPr>
        <w:t>open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'./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Clases_Coder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/plantillas/index.html'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10CFD48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1018E3F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Creamos el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haciendo uso de la clase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</w:p>
    <w:p w14:paraId="25EF0314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plantilla =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html.read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())</w:t>
      </w:r>
    </w:p>
    <w:p w14:paraId="5D55E982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3EC18D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# Cerramos el archivo previamente abierto, ya que lo tenemos cargado en la variable plantilla</w:t>
      </w:r>
    </w:p>
    <w:p w14:paraId="53829AB2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html.close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54757248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38AE2945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Creamos un contexto, más adelante vamos a aprender a usarlo, ahora lo </w:t>
      </w:r>
      <w:proofErr w:type="gram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necesitamos</w:t>
      </w:r>
      <w:proofErr w:type="gram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aunque sea vacío para que funcione</w:t>
      </w:r>
    </w:p>
    <w:p w14:paraId="0C72123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mi_contexto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0F325D4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1A31C364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Terminamos de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construír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el </w:t>
      </w:r>
      <w:proofErr w:type="spellStart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CA7C3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renderizándolo con su contexto</w:t>
      </w:r>
    </w:p>
    <w:p w14:paraId="02218F33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documento =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plantilla.render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mi_contexto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5C7F5006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1B2DCE60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(documento)</w:t>
      </w:r>
    </w:p>
    <w:p w14:paraId="4752FB56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Editamos nuestro archivo </w:t>
      </w: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para crear una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nos redirija a la función recién creada:</w:t>
      </w:r>
    </w:p>
    <w:p w14:paraId="5580F080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4E974BAC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1D3ED1E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</w:t>
      </w:r>
      <w:proofErr w:type="spellEnd"/>
      <w:proofErr w:type="gram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saludo,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</w:p>
    <w:p w14:paraId="0E07BBF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59C3219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2DED5BED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05EC6F6A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5A7AE097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/&lt;nombre&gt;/'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3706EBB4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CA7C3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1F8D32FB" w14:textId="77777777" w:rsidR="00CA7C30" w:rsidRPr="00CA7C30" w:rsidRDefault="00CA7C30" w:rsidP="00CA7C3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06E991D1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Ya podemos probar en nuestro navegador ingresando: </w:t>
      </w: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http://localhost:8000/probando_template/</w:t>
      </w:r>
    </w:p>
    <w:p w14:paraId="498BAF1B" w14:textId="77777777" w:rsidR="00CA7C30" w:rsidRPr="00CA7C30" w:rsidRDefault="00CA7C30" w:rsidP="00CA7C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Desde la consola, vamos a detener el servidor presionando: 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Ctrl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+ c</w:t>
      </w:r>
    </w:p>
    <w:p w14:paraId="0EC970C9" w14:textId="77777777" w:rsidR="00CA7C30" w:rsidRPr="00CA7C30" w:rsidRDefault="00CA7C30" w:rsidP="00CA7C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37D1489">
          <v:rect id="_x0000_i1063" style="width:0;height:.75pt" o:hralign="center" o:hrstd="t" o:hrnoshade="t" o:hr="t" fillcolor="#292929" stroked="f"/>
        </w:pict>
      </w:r>
    </w:p>
    <w:p w14:paraId="60F8778E" w14:textId="77777777" w:rsidR="00CA7C30" w:rsidRPr="00CA7C30" w:rsidRDefault="00CA7C30" w:rsidP="00CA7C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Subimos los cambios a GitHub</w:t>
      </w:r>
    </w:p>
    <w:p w14:paraId="370F66B1" w14:textId="77777777" w:rsidR="00CA7C30" w:rsidRPr="00CA7C30" w:rsidRDefault="00CA7C30" w:rsidP="00CA7C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Subimos los cambios a nuestro repositorio de GitHub:</w:t>
      </w:r>
    </w:p>
    <w:p w14:paraId="64E3618D" w14:textId="77777777" w:rsidR="00CA7C30" w:rsidRPr="00CA7C30" w:rsidRDefault="00CA7C30" w:rsidP="00CA7C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status</w:t>
      </w:r>
      <w:proofErr w:type="gramEnd"/>
    </w:p>
    <w:p w14:paraId="0222427B" w14:textId="77777777" w:rsidR="00CA7C30" w:rsidRPr="00CA7C30" w:rsidRDefault="00CA7C30" w:rsidP="00CA7C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  <w:proofErr w:type="gramEnd"/>
    </w:p>
    <w:p w14:paraId="775D1D81" w14:textId="77777777" w:rsidR="00CA7C30" w:rsidRPr="00CA7C30" w:rsidRDefault="00CA7C30" w:rsidP="00CA7C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"Paso 1 del proyecto: 1er clase"</w:t>
      </w:r>
    </w:p>
    <w:p w14:paraId="4A41E03E" w14:textId="77777777" w:rsidR="00CA7C30" w:rsidRPr="00CA7C30" w:rsidRDefault="00CA7C30" w:rsidP="00CA7C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CA7C3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git push --set-upstream origin clase_17-Django_Portfolio_Parte_I</w:t>
      </w:r>
    </w:p>
    <w:p w14:paraId="5C44772C" w14:textId="77777777" w:rsidR="00CA7C30" w:rsidRPr="00CA7C30" w:rsidRDefault="00CA7C30" w:rsidP="00CA7C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realizamos un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Pull</w:t>
      </w:r>
      <w:proofErr w:type="spellEnd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(de ahora en más PR) y hacemos el </w:t>
      </w:r>
      <w:proofErr w:type="spellStart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merge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 </w:t>
      </w:r>
      <w:proofErr w:type="spellStart"/>
      <w:r w:rsidRPr="00CA7C3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A7C3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4B0A4E0F" w14:textId="77777777" w:rsidR="008C7AD0" w:rsidRDefault="008C7AD0"/>
    <w:p w14:paraId="157D1350" w14:textId="77777777" w:rsidR="006C23BD" w:rsidRPr="006C23BD" w:rsidRDefault="006C23BD" w:rsidP="006C23BD">
      <w:pPr>
        <w:pBdr>
          <w:bottom w:val="single" w:sz="6" w:space="4" w:color="000000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  <w:t>CLASES DE DJANGO EN CODERHOUSE</w:t>
      </w:r>
    </w:p>
    <w:p w14:paraId="7A5AAC71" w14:textId="77777777" w:rsidR="006C23BD" w:rsidRPr="006C23BD" w:rsidRDefault="006C23BD" w:rsidP="006C23BD">
      <w:pPr>
        <w:pBdr>
          <w:bottom w:val="single" w:sz="6" w:space="4" w:color="000000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</w:pPr>
      <w:proofErr w:type="gramStart"/>
      <w:r w:rsidRPr="006C23BD"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  <w:t>PRE CLASE</w:t>
      </w:r>
      <w:proofErr w:type="gramEnd"/>
      <w:r w:rsidRPr="006C23BD"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  <w:t xml:space="preserve"> 2: Clase 18 - Portfolio Parte II</w:t>
      </w:r>
    </w:p>
    <w:p w14:paraId="3989D1CC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Entorno virtual</w:t>
      </w:r>
    </w:p>
    <w:p w14:paraId="774249BC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 ahora en más, vamos a interpretar que el entorno virtual es activado en cada clase.</w:t>
      </w:r>
    </w:p>
    <w:p w14:paraId="4513AE34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F5D882F">
          <v:rect id="_x0000_i1082" style="width:0;height:.75pt" o:hralign="center" o:hrstd="t" o:hrnoshade="t" o:hr="t" fillcolor="#292929" stroked="f"/>
        </w:pict>
      </w:r>
    </w:p>
    <w:p w14:paraId="1F0ED2F0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Git</w:t>
      </w:r>
    </w:p>
    <w:p w14:paraId="16BF170F" w14:textId="77777777" w:rsidR="006C23BD" w:rsidRPr="006C23BD" w:rsidRDefault="006C23BD" w:rsidP="006C23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Nos vamos a mover a la rama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actualizarla y crear una nueva rama para la nueva clase: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</w:p>
    <w:p w14:paraId="3BE45412" w14:textId="77777777" w:rsidR="006C23BD" w:rsidRPr="006C23BD" w:rsidRDefault="006C23BD" w:rsidP="006C23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Actualizamos con: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pull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Esto se descarga los cambios que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hayan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 la rama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Recordemos que el PR realizado en la clase anterior agregó archivos y modificaciones en la rama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417A042A" w14:textId="77777777" w:rsidR="006C23BD" w:rsidRPr="006C23BD" w:rsidRDefault="006C23BD" w:rsidP="006C23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y nos movemos a la nueva rama: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-b clase_18-Portofio_Parte_II</w:t>
      </w:r>
    </w:p>
    <w:p w14:paraId="00FE9FFF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23E4160">
          <v:rect id="_x0000_i1083" style="width:0;height:.75pt" o:hralign="center" o:hrstd="t" o:hrnoshade="t" o:hr="t" fillcolor="#292929" stroked="f"/>
        </w:pict>
      </w:r>
    </w:p>
    <w:p w14:paraId="434C99DB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Django: </w:t>
      </w:r>
      <w:proofErr w:type="spellStart"/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Templates</w:t>
      </w:r>
      <w:proofErr w:type="spellEnd"/>
    </w:p>
    <w:p w14:paraId="6CB74471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Resumen: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Vamos a crear datos propios en el back para mostrarlos en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haciendo uso de un diccionario como contexto. Este diccionario se procesa para ser renderizado junto con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template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(archivo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) y enviado al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Cabe aclarar que en el ejemplo sólo vamos a crear un diccionario con datos estáticos (o como decimos en la jerga, valores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hardcodeados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), pero los mismos pueden ser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construídos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 partir de cualquier acción que deseemos en nuestras funciones, como obtenerlos desde la base de datos, operaciones internas de nuestro desarrollo, etc.</w:t>
      </w:r>
    </w:p>
    <w:p w14:paraId="4DC99F35" w14:textId="77777777" w:rsidR="006C23BD" w:rsidRPr="006C23BD" w:rsidRDefault="006C23BD" w:rsidP="006C23BD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Agregamos diccionarios</w:t>
      </w:r>
    </w:p>
    <w:p w14:paraId="4AED8D58" w14:textId="77777777" w:rsidR="006C23BD" w:rsidRPr="006C23BD" w:rsidRDefault="006C23BD" w:rsidP="006C23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Agregamos a la vista (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 un diccionario con datos de nombre y apellido y luego lo agregamos al contexto. El resto del código permanece igual:</w:t>
      </w:r>
    </w:p>
    <w:p w14:paraId="165441B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):</w:t>
      </w:r>
    </w:p>
    <w:p w14:paraId="3968B2D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00A0A00C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nombre =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Adrian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</w:p>
    <w:p w14:paraId="2D288E9A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apellido =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Holovaty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</w:p>
    <w:p w14:paraId="07F3842A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diccionario = {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"nombre"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: nombre,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"apellido"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apellido}</w:t>
      </w:r>
    </w:p>
    <w:p w14:paraId="2421F28C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562B84B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Abrimos el archivo </w:t>
      </w:r>
      <w:proofErr w:type="spellStart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html</w:t>
      </w:r>
      <w:proofErr w:type="spellEnd"/>
    </w:p>
    <w:p w14:paraId="7744E5C1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mi_html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r w:rsidRPr="006C23B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AR"/>
          <w14:ligatures w14:val="none"/>
        </w:rPr>
        <w:t>open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'./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Clases_Coder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/plantillas/index.html'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292F10CE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0DA473B3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Creamos el </w:t>
      </w:r>
      <w:proofErr w:type="spellStart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haciendo uso de la clase </w:t>
      </w:r>
      <w:proofErr w:type="spellStart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</w:p>
    <w:p w14:paraId="78F74ABA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plantilla =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html.read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())</w:t>
      </w:r>
    </w:p>
    <w:p w14:paraId="41FAC452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C4A5647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# Cerramos el archivo previamente abierto, ya que lo tenemos cargado en la variable plantilla</w:t>
      </w:r>
    </w:p>
    <w:p w14:paraId="5ADCCF7D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html.close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6410C54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726C1618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# Creamos un contexto con los datos del diccionario</w:t>
      </w:r>
    </w:p>
    <w:p w14:paraId="37987B8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mi_contexto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(diccionario)</w:t>
      </w:r>
    </w:p>
    <w:p w14:paraId="6FC69CD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317AC40F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# Terminamos de </w:t>
      </w:r>
      <w:proofErr w:type="spellStart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construír</w:t>
      </w:r>
      <w:proofErr w:type="spellEnd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el </w:t>
      </w:r>
      <w:proofErr w:type="spellStart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template</w:t>
      </w:r>
      <w:proofErr w:type="spellEnd"/>
      <w:r w:rsidRPr="006C23BD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renderizándolo con su contexto</w:t>
      </w:r>
    </w:p>
    <w:p w14:paraId="4DC04DE3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documento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plantilla.render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mi_contexto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6578E085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694A2D19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(documento)</w:t>
      </w:r>
    </w:p>
    <w:p w14:paraId="5DB10FAB" w14:textId="77777777" w:rsidR="006C23BD" w:rsidRPr="006C23BD" w:rsidRDefault="006C23BD" w:rsidP="006C23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el archivo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vamos a hacer uso del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contexto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pero accedemos al mismo con una sintaxis especial y como si fueran variables. Es decir, si queremos acceder al contenido del apellido, sólo vamos a nombrar la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key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del diccionario que creamos dentro de 2 llaves:</w:t>
      </w:r>
    </w:p>
    <w:p w14:paraId="6CB2E910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&lt;!DOCTYPE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6A3F1C4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lang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"en"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A7EB5DB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6A13819A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charset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"UTF-8"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95FD248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http-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equiv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"X-UA-Compatible"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content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"IE=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edge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C12C5C2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name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"viewport"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content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"width=device-width, initial-scale=1.0"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373986C2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Document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4F38DCE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E93DCB1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9866FBC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style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"color: red"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Hola {{nombre}}, estamos haciendo uso de variables por contexto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5793579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style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"color: 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green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Y podemos acceder al apellido "{{apellido}}" porque tenemos acceso a ambas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variables.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proofErr w:type="gramEnd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br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60522F3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También aplicamos estilos pero luego lo haremos con CSS porque no es buena práctica hacerlo en el archivo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gram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/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5E1A7C66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92330C5" w14:textId="77777777" w:rsidR="006C23BD" w:rsidRPr="006C23BD" w:rsidRDefault="006C23BD" w:rsidP="006C23B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lastRenderedPageBreak/>
        <w:t>&lt;/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612B5A2" w14:textId="77777777" w:rsidR="006C23BD" w:rsidRPr="006C23BD" w:rsidRDefault="006C23BD" w:rsidP="006C23BD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Enviamos una lista y recorremos con bucle</w:t>
      </w:r>
    </w:p>
    <w:p w14:paraId="66CEC6F0" w14:textId="77777777" w:rsidR="006C23BD" w:rsidRPr="006C23BD" w:rsidRDefault="006C23BD" w:rsidP="006C23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Ahora vamos a enviar una lista de datos y mostrarla con un bucle. Agregamos al diccionario una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key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adicional con una lista, quedando el diccionario de la siguiente manera: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diccionario = {"nombre": nombre, "apellido": apellido, "notas": [4, 8, 9, 10, 7, 8]}</w:t>
      </w:r>
    </w:p>
    <w:p w14:paraId="25B2E325" w14:textId="77777777" w:rsidR="006C23BD" w:rsidRPr="006C23BD" w:rsidRDefault="006C23BD" w:rsidP="006C23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Así como para acceder a valores dentro de un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template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usamos dobles llaves, para ejecutar código debemos usar la sintaxis de llaves y símbolo de porcentaje. A continuación, creamos un bucle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template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para mostrar la lista de notas:</w:t>
      </w:r>
    </w:p>
    <w:p w14:paraId="5AC0C2E1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&lt;!DOCTYPE 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html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300113AC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html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lang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en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345C7079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head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59539444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charset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"UTF-8"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766BEB63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http-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equiv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"X-UA-Compatible"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content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"IE=edge"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25322A61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meta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name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"viewport"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content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"width=device-width, initial-scale=1.0"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109096FE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title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Document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title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15FD5A41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head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337C2A22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body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3D692EDF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"color: red"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Hola {{nombre}}, estamos haciendo uso de variables por contexto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0737F6A9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 xml:space="preserve">"color: 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green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Y podemos acceder al apellido "{{apellido}}" porque tenemos acceso a ambas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variables.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proofErr w:type="spellStart"/>
      <w:proofErr w:type="gramEnd"/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br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08FE561D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    También aplicamos estilos pero luego lo haremos con CSS porque no es buena práctica hacerlo en el archivo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.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203A4A2A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h2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Notas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: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h2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773BE680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{% for n in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notas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%}</w:t>
      </w:r>
    </w:p>
    <w:p w14:paraId="5006B403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Nota: {{n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}}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proofErr w:type="gram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2C34A624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{%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endfor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%}</w:t>
      </w:r>
    </w:p>
    <w:p w14:paraId="7AD67EC1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11C99D7D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7EAB831F" w14:textId="64A274B1" w:rsidR="006C23BD" w:rsidRPr="006C23BD" w:rsidRDefault="006C23BD" w:rsidP="006C23BD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Agregamos </w:t>
      </w:r>
      <w:r w:rsidR="00D768BF"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condicional</w:t>
      </w:r>
    </w:p>
    <w:p w14:paraId="14D23DBE" w14:textId="77777777" w:rsidR="006C23BD" w:rsidRPr="006C23BD" w:rsidRDefault="006C23BD" w:rsidP="006C23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Además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podemos agregar un condicional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ejemplo:</w:t>
      </w:r>
    </w:p>
    <w:p w14:paraId="609750B4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{% for n in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notas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%}</w:t>
      </w:r>
    </w:p>
    <w:p w14:paraId="27FFE973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{% if n &lt;= 4 %}</w:t>
      </w:r>
    </w:p>
    <w:p w14:paraId="1FABB560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s-AR"/>
          <w14:ligatures w14:val="none"/>
        </w:rPr>
        <w:t>style</w:t>
      </w:r>
      <w:proofErr w:type="spell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"color: red"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Reprobado: {{n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}}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&lt;</w:t>
      </w:r>
      <w:proofErr w:type="gram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eastAsia="es-AR"/>
          <w14:ligatures w14:val="none"/>
        </w:rPr>
        <w:t>&gt;</w:t>
      </w:r>
    </w:p>
    <w:p w14:paraId="1959DA20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{% else %}</w:t>
      </w:r>
    </w:p>
    <w:p w14:paraId="2711C495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    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es-AR"/>
          <w14:ligatures w14:val="none"/>
        </w:rPr>
        <w:t>style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"color: green"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Aprobado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: {{n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}}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&lt;</w:t>
      </w:r>
      <w:proofErr w:type="gramEnd"/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/</w:t>
      </w:r>
      <w:r w:rsidRPr="006C23B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p</w:t>
      </w:r>
      <w:r w:rsidRPr="006C23BD">
        <w:rPr>
          <w:rFonts w:ascii="Courier New" w:eastAsia="Times New Roman" w:hAnsi="Courier New" w:cs="Courier New"/>
          <w:color w:val="9B9B9B"/>
          <w:kern w:val="0"/>
          <w:sz w:val="21"/>
          <w:szCs w:val="21"/>
          <w:lang w:val="en-US" w:eastAsia="es-AR"/>
          <w14:ligatures w14:val="none"/>
        </w:rPr>
        <w:t>&gt;</w:t>
      </w:r>
    </w:p>
    <w:p w14:paraId="6FAF627D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endif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366257DC" w14:textId="77777777" w:rsidR="006C23BD" w:rsidRPr="006C23BD" w:rsidRDefault="006C23BD" w:rsidP="006C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{%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endfor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75D175E6" w14:textId="77777777" w:rsidR="006C23BD" w:rsidRPr="006C23BD" w:rsidRDefault="006C23BD" w:rsidP="006C23BD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lastRenderedPageBreak/>
        <w:t xml:space="preserve">Agregamos </w:t>
      </w:r>
      <w:proofErr w:type="spellStart"/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 (cargadores)</w:t>
      </w:r>
    </w:p>
    <w:p w14:paraId="7FA4F6BB" w14:textId="77777777" w:rsidR="006C23BD" w:rsidRPr="006C23BD" w:rsidRDefault="006C23BD" w:rsidP="006C23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Ahora vamos a simplificar el código para cargar plantillas, ya que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ésto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puede ser tedioso y laborioso. Primero debemos importar en 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el método que nos permite hacer esto: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django.template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loader</w:t>
      </w:r>
      <w:proofErr w:type="spellEnd"/>
    </w:p>
    <w:p w14:paraId="769A5FA3" w14:textId="77777777" w:rsidR="006C23BD" w:rsidRPr="006C23BD" w:rsidRDefault="006C23BD" w:rsidP="006C23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Luego, vamos a crear una nueva vista en el mismo archivo así podemos comparar la diferencia con el anterior método.</w:t>
      </w:r>
    </w:p>
    <w:p w14:paraId="1B53EC39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):</w:t>
      </w:r>
    </w:p>
    <w:p w14:paraId="7D9A11DB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diccionario = {</w:t>
      </w:r>
    </w:p>
    <w:p w14:paraId="1AAC05E2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"nombre"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nombre,</w:t>
      </w:r>
    </w:p>
    <w:p w14:paraId="546A6460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"apellido"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apellido,</w:t>
      </w:r>
    </w:p>
    <w:p w14:paraId="10999656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"notas"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[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4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8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9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10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7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8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6F292473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18684D5C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plantilla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loader.get_template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'index.html'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746C8661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documento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plantilla.render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(diccionario)</w:t>
      </w:r>
    </w:p>
    <w:p w14:paraId="026C2DC7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(documento)</w:t>
      </w:r>
    </w:p>
    <w:p w14:paraId="0B24EC8F" w14:textId="77777777" w:rsidR="006C23BD" w:rsidRPr="006C23BD" w:rsidRDefault="006C23BD" w:rsidP="006C23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Debido a que la forma de indicar el archivo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es diferente para este caso, lo que nos falta hacer es editar la lista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TEMPLATES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y dentro de su diccionario la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key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DIRS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que también contiene una lista. Dicha lista se encuentra en 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settings.py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En ella, podemos indicar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 todas las carpetas que tendrán archivos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para facilitar invocarlos cada vez que lo necesitemos tan sólo colocando el nombre del archivo como lo hicimos en la función del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2293E572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TEMPLATES = [</w:t>
      </w:r>
    </w:p>
    <w:p w14:paraId="1ED6196D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{</w:t>
      </w:r>
    </w:p>
    <w:p w14:paraId="169A3F15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'BACKEND'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: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django.template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.backends.django.DjangoTemplates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,</w:t>
      </w:r>
    </w:p>
    <w:p w14:paraId="3672C79B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'DIRS'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[</w:t>
      </w:r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'./</w:t>
      </w:r>
      <w:proofErr w:type="spellStart"/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Clases_Coder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/plantillas/'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],</w:t>
      </w:r>
    </w:p>
    <w:p w14:paraId="6C6065A0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'APP_DIRS'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: </w:t>
      </w:r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True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4927AB41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'OPTIONS'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{</w:t>
      </w:r>
    </w:p>
    <w:p w14:paraId="11E1A778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context_processors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: [</w:t>
      </w:r>
    </w:p>
    <w:p w14:paraId="18E26BAE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django.template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.context_processors.debug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,</w:t>
      </w:r>
    </w:p>
    <w:p w14:paraId="4149B7D2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django.template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.context_processors.request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,</w:t>
      </w:r>
    </w:p>
    <w:p w14:paraId="441DC350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.auth.context_processors.auth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,</w:t>
      </w:r>
    </w:p>
    <w:p w14:paraId="44DAAD9A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.messages.context_processors.messages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,</w:t>
      </w:r>
    </w:p>
    <w:p w14:paraId="1442C91C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],</w:t>
      </w:r>
    </w:p>
    <w:p w14:paraId="6129FAAE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},</w:t>
      </w:r>
    </w:p>
    <w:p w14:paraId="2282D84E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},</w:t>
      </w:r>
    </w:p>
    <w:p w14:paraId="10B0DBD1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6BED8C3B" w14:textId="77777777" w:rsidR="006C23BD" w:rsidRPr="006C23BD" w:rsidRDefault="006C23BD" w:rsidP="006C23BD">
      <w:pPr>
        <w:spacing w:after="168" w:line="240" w:lineRule="auto"/>
        <w:ind w:left="720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NOTA: en producción es recomendable colocar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entero, pero con el punto (.) nos estamos asegurando que el repositorio va a funcionar en cualquier PC que sea descargado. Dicho punto representa todo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hasta la carpeta donde se encuentra 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manage.py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1329B330" w14:textId="77777777" w:rsidR="006C23BD" w:rsidRPr="006C23BD" w:rsidRDefault="006C23BD" w:rsidP="006C23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Actualizamos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41CC06BD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4B2B5361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582A9E75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760DCFC2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saludo,</w:t>
      </w:r>
    </w:p>
    <w:p w14:paraId="0AE83CD7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lastRenderedPageBreak/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0A72C539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7004C943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</w:p>
    <w:p w14:paraId="02A9F9F8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4DE73E7D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3B551F60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4BA167D0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0A186A69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65B6FB6F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/&lt;nombre&gt;/'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37D8C17E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1183D565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099E3646" w14:textId="77777777" w:rsidR="006C23BD" w:rsidRPr="006C23BD" w:rsidRDefault="006C23BD" w:rsidP="006C23BD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1594BFD9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NOTA: Podemos ver que usando un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loader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ya no tenemos el problema de los acentos y caracteres especiales.</w:t>
      </w:r>
    </w:p>
    <w:p w14:paraId="0690A5F4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95ED299">
          <v:rect id="_x0000_i1084" style="width:0;height:.75pt" o:hralign="center" o:hrstd="t" o:hrnoshade="t" o:hr="t" fillcolor="#292929" stroked="f"/>
        </w:pict>
      </w:r>
    </w:p>
    <w:p w14:paraId="763B2501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Django: Modelos y Aplicaciones</w:t>
      </w:r>
    </w:p>
    <w:p w14:paraId="56078D60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Una vez que entendemos lo que es una aplicación, vamos a crearla para luego configurar un modelo de Django.</w:t>
      </w:r>
    </w:p>
    <w:p w14:paraId="7AC77902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Creamos la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ubicandonos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desde la consola donde se encuentra 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manage.py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startapp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&lt;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nombre_app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&gt;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Ej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startapp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</w:p>
    <w:p w14:paraId="517A3976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Ahora debemos avisarle a Django que hemos creado una aplicación nueva y para que la tenga mapeada la vamos a agregar a su lista de aplicaciones, en el archivo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settings.py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58FB47E5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INSTALLED_APPS = [</w:t>
      </w:r>
    </w:p>
    <w:p w14:paraId="3B0208D7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.admin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5819E21E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.auth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740473B5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.contenttypes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69D7ECA6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.sessions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1B9E8CED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.messages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2C9113CD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django.contrib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.staticfiles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54B15FAF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AppCoder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33B0AFF7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1C5B6615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Con el comando anterior (paso 1), se nos ha creado una carpeta (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) donde se ubicarán los archivos de la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incluyendo el modelo. En el mismo (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models.py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 vamos a crear las siguientes tablas:</w:t>
      </w:r>
    </w:p>
    <w:p w14:paraId="7967F4D0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django.db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</w:t>
      </w:r>
      <w:proofErr w:type="spellEnd"/>
    </w:p>
    <w:p w14:paraId="2427D0D1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2682A224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Curso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models.Model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7C930C1A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40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30443729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camada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models.IntegerField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4404E128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0A3E9D64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Estudiante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models.Model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1F28C159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40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798E39C3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lastRenderedPageBreak/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apellido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20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604AE426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email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models.EmailField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40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341F7ED1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</w:p>
    <w:p w14:paraId="3750D8D1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Profesor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models.Model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339A88F1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40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4A84562C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apellido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20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51EAC0E8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email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models.EmailField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40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35F765D7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apellido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eastAsia="es-AR"/>
          <w14:ligatures w14:val="none"/>
        </w:rPr>
        <w:t>30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6F0AAF9C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07FFF0F5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Entregable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models.Model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00CB8F18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models.CharField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max_length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=</w:t>
      </w:r>
      <w:r w:rsidRPr="006C23BD">
        <w:rPr>
          <w:rFonts w:ascii="Courier New" w:eastAsia="Times New Roman" w:hAnsi="Courier New" w:cs="Courier New"/>
          <w:color w:val="B8D7A3"/>
          <w:kern w:val="0"/>
          <w:sz w:val="20"/>
          <w:szCs w:val="20"/>
          <w:lang w:val="en-US" w:eastAsia="es-AR"/>
          <w14:ligatures w14:val="none"/>
        </w:rPr>
        <w:t>30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1C3D4604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fecha_de_entrega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models.DateField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75B3C711" w14:textId="77777777" w:rsidR="006C23BD" w:rsidRPr="006C23BD" w:rsidRDefault="006C23BD" w:rsidP="006C23BD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entregado =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models.BooleanField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0CE8C4B0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Django nos provee de un sistema de diagnóstico para saber si la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venimos creando está correcta, lo ejecutamos de la siguiente manera: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</w:p>
    <w:p w14:paraId="58CE4637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Ya podemos crear los archivos de migraciones, los que le brindarán las directivas para crear las tablas en la base de datos: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makemigrations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Dicho comando, creará en la carpeta de migraciones un archivo numerado con los comandos para que el ORM genere las tablas.</w:t>
      </w:r>
    </w:p>
    <w:p w14:paraId="7C68813F" w14:textId="77777777" w:rsidR="006C23BD" w:rsidRPr="006C23BD" w:rsidRDefault="006C23BD" w:rsidP="006C23BD">
      <w:pPr>
        <w:spacing w:after="168" w:line="240" w:lineRule="auto"/>
        <w:ind w:left="720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NOTA 1: Se pueden observar las verdaderas directivas SQL que se van 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ejcutar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con el comando: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sqlmigrate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AppCoder0001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NOTA 2: También podemos ver la lista de migraciones que Django está reconociendo y nos indica las que fueron realizadas y las que no: 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showmigrations</w:t>
      </w:r>
      <w:proofErr w:type="spellEnd"/>
    </w:p>
    <w:p w14:paraId="503342D9" w14:textId="77777777" w:rsidR="006C23BD" w:rsidRPr="006C23BD" w:rsidRDefault="006C23BD" w:rsidP="006C23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Ahora podemos ejecutar esas migraciones, ya que sólo las hemos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creado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pero no se han ejecutado: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migrate</w:t>
      </w:r>
      <w:proofErr w:type="spellEnd"/>
    </w:p>
    <w:p w14:paraId="59986D80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5C1FF70">
          <v:rect id="_x0000_i1085" style="width:0;height:.75pt" o:hralign="center" o:hrstd="t" o:hrnoshade="t" o:hr="t" fillcolor="#292929" stroked="f"/>
        </w:pict>
      </w:r>
    </w:p>
    <w:p w14:paraId="47ADAC34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proofErr w:type="spellStart"/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DbBrowser</w:t>
      </w:r>
      <w:proofErr w:type="spellEnd"/>
    </w:p>
    <w:p w14:paraId="6CB42586" w14:textId="77777777" w:rsidR="006C23BD" w:rsidRPr="006C23BD" w:rsidRDefault="006C23BD" w:rsidP="006C23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esta parte de la clase, se muestra en acción el programa realizando un CRUD. No lo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incluímos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éste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archivo.</w:t>
      </w:r>
    </w:p>
    <w:p w14:paraId="56106F54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E714CF1">
          <v:rect id="_x0000_i1086" style="width:0;height:.75pt" o:hralign="center" o:hrstd="t" o:hrnoshade="t" o:hr="t" fillcolor="#292929" stroked="f"/>
        </w:pict>
      </w:r>
    </w:p>
    <w:p w14:paraId="4F8BC7DA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Django: Shell</w:t>
      </w:r>
    </w:p>
    <w:p w14:paraId="407EC3F9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Django nos proporciona su propia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shell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para interactuar con el back, en el curso se muestran los pasos en vivo para agregar un registro en el modelo de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Curso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A </w:t>
      </w:r>
      <w:proofErr w:type="gram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continuación</w:t>
      </w:r>
      <w:proofErr w:type="gram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vamos a resumir los comandos sin mucho detalle:</w:t>
      </w:r>
    </w:p>
    <w:p w14:paraId="5A30EFC3" w14:textId="77777777" w:rsidR="006C23BD" w:rsidRPr="006C23BD" w:rsidRDefault="006C23BD" w:rsidP="006C23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  <w:t>Abrimos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  <w:t xml:space="preserve"> la shell: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  <w:br/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python manage.py shell</w:t>
      </w:r>
    </w:p>
    <w:p w14:paraId="226AF08C" w14:textId="77777777" w:rsidR="006C23BD" w:rsidRPr="006C23BD" w:rsidRDefault="006C23BD" w:rsidP="006C23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Importamos la tabla Curso: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AppCoder.models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Curso</w:t>
      </w:r>
    </w:p>
    <w:p w14:paraId="7B9AE321" w14:textId="77777777" w:rsidR="006C23BD" w:rsidRPr="006C23BD" w:rsidRDefault="006C23BD" w:rsidP="006C23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una nueva instancia, un nuevo registro: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curso =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Curso(</w:t>
      </w:r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nombre="Python", camada=40450)</w:t>
      </w:r>
    </w:p>
    <w:p w14:paraId="000852A4" w14:textId="77777777" w:rsidR="006C23BD" w:rsidRPr="006C23BD" w:rsidRDefault="006C23BD" w:rsidP="006C23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Guardamos los cambios, ya que sólo se encuentran en RAM: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curso.save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()</w:t>
      </w:r>
    </w:p>
    <w:p w14:paraId="5A57158C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BA1B0EA">
          <v:rect id="_x0000_i1087" style="width:0;height:.75pt" o:hralign="center" o:hrstd="t" o:hrnoshade="t" o:hr="t" fillcolor="#292929" stroked="f"/>
        </w:pict>
      </w:r>
    </w:p>
    <w:p w14:paraId="59E29000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Django: Agregando información a la base de datos</w:t>
      </w:r>
    </w:p>
    <w:p w14:paraId="63BB25F1" w14:textId="77777777" w:rsidR="006C23BD" w:rsidRPr="006C23BD" w:rsidRDefault="006C23BD" w:rsidP="006C23BD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Desde nuestras vistas podemos agregar información a la base de datos. Por el momento vamos a seguir con el método GET, vamos a crear registros nuevos en la tabla de </w:t>
      </w: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Cursos</w:t>
      </w: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indicando tanto el nombre de una camada como la comisión.</w:t>
      </w:r>
    </w:p>
    <w:p w14:paraId="1DAB7581" w14:textId="77777777" w:rsidR="006C23BD" w:rsidRPr="006C23BD" w:rsidRDefault="006C23BD" w:rsidP="006C23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Generamos una nueva vista importando previamente el modelo de Curso:</w:t>
      </w:r>
    </w:p>
    <w:p w14:paraId="55C79F5E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AppCoder.models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Curso</w:t>
      </w:r>
    </w:p>
    <w:p w14:paraId="6639BA41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FAB3909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def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curso(</w:t>
      </w:r>
      <w:proofErr w:type="spellStart"/>
      <w:proofErr w:type="gram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, nombre, numero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76B7FDE9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curso =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Curso(</w:t>
      </w:r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nombre=nombre, camada=</w:t>
      </w:r>
      <w:proofErr w:type="spellStart"/>
      <w:r w:rsidRPr="006C23B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(numero))</w:t>
      </w:r>
    </w:p>
    <w:p w14:paraId="0B94C637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curso.save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()</w:t>
      </w:r>
    </w:p>
    <w:p w14:paraId="6584D51D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documento = 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f"Curso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: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{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curso.nombre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}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br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&gt;Camada: </w:t>
      </w:r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{</w:t>
      </w:r>
      <w:proofErr w:type="spellStart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curso.camada</w:t>
      </w:r>
      <w:proofErr w:type="spellEnd"/>
      <w:r w:rsidRPr="006C23BD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:lang w:eastAsia="es-AR"/>
          <w14:ligatures w14:val="none"/>
        </w:rPr>
        <w:t>}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</w:p>
    <w:p w14:paraId="33F0AF06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HttpResponse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(documento)</w:t>
      </w:r>
    </w:p>
    <w:p w14:paraId="33774BD4" w14:textId="77777777" w:rsidR="006C23BD" w:rsidRPr="006C23BD" w:rsidRDefault="006C23BD" w:rsidP="006C23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Agregamos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nuevo importando previamente la función:</w:t>
      </w:r>
    </w:p>
    <w:p w14:paraId="02A4C4E8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0622B74D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django.urls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</w:p>
    <w:p w14:paraId="7CDEAF3B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</w:t>
      </w:r>
      <w:proofErr w:type="spellEnd"/>
      <w:proofErr w:type="gram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(</w:t>
      </w:r>
    </w:p>
    <w:p w14:paraId="05F56C5B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saludo,</w:t>
      </w:r>
    </w:p>
    <w:p w14:paraId="334A820D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4C6BFFE5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6644BF7E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</w:t>
      </w:r>
    </w:p>
    <w:p w14:paraId="767333AA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curso</w:t>
      </w:r>
    </w:p>
    <w:p w14:paraId="3C91FA5E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473EBA7F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4C856584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34944874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path(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'admin/'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admin.site.urls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),</w:t>
      </w:r>
    </w:p>
    <w:p w14:paraId="37AC5944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'saludo/'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saludo),</w:t>
      </w:r>
    </w:p>
    <w:p w14:paraId="69E95859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/&lt;nombre&gt;/'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muestra_nombre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37EF3596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probando_template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6EE77A81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usando_loader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41539DDA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r w:rsidRPr="006C23BD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'curso/&lt;nombre&gt;/&lt;numero&gt;/'</w:t>
      </w: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, curso),</w:t>
      </w:r>
    </w:p>
    <w:p w14:paraId="3FDB78C1" w14:textId="77777777" w:rsidR="006C23BD" w:rsidRPr="006C23BD" w:rsidRDefault="006C23BD" w:rsidP="006C23BD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61B465AB" w14:textId="77777777" w:rsidR="006C23BD" w:rsidRPr="006C23BD" w:rsidRDefault="006C23BD" w:rsidP="006C23B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50CC20C">
          <v:rect id="_x0000_i1088" style="width:0;height:.75pt" o:hralign="center" o:hrstd="t" o:hrnoshade="t" o:hr="t" fillcolor="#292929" stroked="f"/>
        </w:pict>
      </w:r>
    </w:p>
    <w:p w14:paraId="60AD3DFD" w14:textId="77777777" w:rsidR="006C23BD" w:rsidRPr="006C23BD" w:rsidRDefault="006C23BD" w:rsidP="006C23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Subimos los cambios a GitHub</w:t>
      </w:r>
    </w:p>
    <w:p w14:paraId="71301030" w14:textId="77777777" w:rsidR="006C23BD" w:rsidRPr="006C23BD" w:rsidRDefault="006C23BD" w:rsidP="006C23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Subimos los cambios a nuestro repositorio de GitHub:</w:t>
      </w:r>
    </w:p>
    <w:p w14:paraId="5BE9F640" w14:textId="77777777" w:rsidR="006C23BD" w:rsidRPr="006C23BD" w:rsidRDefault="006C23BD" w:rsidP="006C23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lastRenderedPageBreak/>
        <w:t>git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  <w:proofErr w:type="gramEnd"/>
    </w:p>
    <w:p w14:paraId="3998D5FC" w14:textId="77777777" w:rsidR="006C23BD" w:rsidRPr="006C23BD" w:rsidRDefault="006C23BD" w:rsidP="006C23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"Paso 1 del proyecto: 1er clase"</w:t>
      </w:r>
    </w:p>
    <w:p w14:paraId="3755EB21" w14:textId="77777777" w:rsidR="006C23BD" w:rsidRPr="006C23BD" w:rsidRDefault="006C23BD" w:rsidP="006C23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6C23BD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git push --set-upstream origin clase_18-Portfolio_Parte_II</w:t>
      </w:r>
    </w:p>
    <w:p w14:paraId="762A2EDF" w14:textId="77777777" w:rsidR="006C23BD" w:rsidRPr="006C23BD" w:rsidRDefault="006C23BD" w:rsidP="006C23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realizamos un PR y hacemos el </w:t>
      </w:r>
      <w:proofErr w:type="spellStart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merge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 </w:t>
      </w:r>
      <w:proofErr w:type="spellStart"/>
      <w:r w:rsidRPr="006C23BD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6C23BD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65D79543" w14:textId="77777777" w:rsidR="00B204B1" w:rsidRPr="00B204B1" w:rsidRDefault="00B204B1" w:rsidP="00B204B1">
      <w:pPr>
        <w:pBdr>
          <w:bottom w:val="single" w:sz="6" w:space="4" w:color="000000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36"/>
          <w:sz w:val="32"/>
          <w:szCs w:val="32"/>
          <w:lang w:eastAsia="es-AR"/>
          <w14:ligatures w14:val="none"/>
        </w:rPr>
        <w:t>CLASES DE DJANGO EN CODERHOUSE</w:t>
      </w:r>
    </w:p>
    <w:p w14:paraId="1A8626AD" w14:textId="77777777" w:rsidR="00B204B1" w:rsidRPr="00B204B1" w:rsidRDefault="00B204B1" w:rsidP="00B204B1">
      <w:pPr>
        <w:pBdr>
          <w:bottom w:val="single" w:sz="6" w:space="4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92929"/>
          <w:kern w:val="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lang w:eastAsia="es-AR"/>
          <w14:ligatures w14:val="none"/>
        </w:rPr>
        <w:t xml:space="preserve">CLASE 3: Clase 19 - 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lang w:eastAsia="es-AR"/>
          <w14:ligatures w14:val="none"/>
        </w:rPr>
        <w:t>Playground</w:t>
      </w:r>
      <w:proofErr w:type="spellEnd"/>
      <w:r w:rsidRPr="00B204B1">
        <w:rPr>
          <w:rFonts w:ascii="Segoe UI" w:eastAsia="Times New Roman" w:hAnsi="Segoe UI" w:cs="Segoe UI"/>
          <w:b/>
          <w:bCs/>
          <w:color w:val="292929"/>
          <w:kern w:val="0"/>
          <w:lang w:eastAsia="es-AR"/>
          <w14:ligatures w14:val="none"/>
        </w:rPr>
        <w:t xml:space="preserve"> intermedio Parte I</w:t>
      </w:r>
    </w:p>
    <w:p w14:paraId="6B26791D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Entorno virtual</w:t>
      </w:r>
    </w:p>
    <w:p w14:paraId="3E015023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 ahora en más, vamos a interpretar que el entorno virtual es activado en cada clase.</w:t>
      </w:r>
    </w:p>
    <w:p w14:paraId="536C1945" w14:textId="77777777" w:rsidR="00B204B1" w:rsidRPr="00B204B1" w:rsidRDefault="00B204B1" w:rsidP="00B204B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2A168B2">
          <v:rect id="_x0000_i1100" style="width:0;height:.75pt" o:hralign="center" o:hrstd="t" o:hrnoshade="t" o:hr="t" fillcolor="#292929" stroked="f"/>
        </w:pict>
      </w:r>
    </w:p>
    <w:p w14:paraId="75123BA3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Git</w:t>
      </w:r>
    </w:p>
    <w:p w14:paraId="5786D8AB" w14:textId="77777777" w:rsidR="00B204B1" w:rsidRPr="00B204B1" w:rsidRDefault="00B204B1" w:rsidP="00B20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Nos vamos a mover a la rama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actualizarla y crear una nueva rama para la nueva clase: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</w:p>
    <w:p w14:paraId="6B330D15" w14:textId="77777777" w:rsidR="00B204B1" w:rsidRPr="00B204B1" w:rsidRDefault="00B204B1" w:rsidP="00B20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Actualizamos con: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pull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Esto se descarga los cambios que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hayan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 la rama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Recordemos que el PR realizado en la clase anterior agregó archivos y modificaciones en la rama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2089CD3A" w14:textId="77777777" w:rsidR="00B204B1" w:rsidRPr="00B204B1" w:rsidRDefault="00B204B1" w:rsidP="00B204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y nos movemos a la nueva rama: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-b clase_19-Playground_intermedio_Parte_I</w:t>
      </w:r>
    </w:p>
    <w:p w14:paraId="6192E171" w14:textId="77777777" w:rsidR="00B204B1" w:rsidRPr="00B204B1" w:rsidRDefault="00B204B1" w:rsidP="00B204B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53A38D9">
          <v:rect id="_x0000_i1101" style="width:0;height:.75pt" o:hralign="center" o:hrstd="t" o:hrnoshade="t" o:hr="t" fillcolor="#292929" stroked="f"/>
        </w:pict>
      </w:r>
    </w:p>
    <w:p w14:paraId="5ADF8ECE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Limpiamos vistas</w:t>
      </w:r>
    </w:p>
    <w:p w14:paraId="4D765E1C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Cuando creamos el proyecto anterior, hemos creado las vistas (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) y agregamos las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urls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asociadas a esas vistas. Lo que no estaba correcto es crear y modificar estos archivos en la carpeta principal de configuración del proyecto, por lo tanto, eliminamos de la carpeta Clases_Coder/Clases_Coder/views.py y luego restauramos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el archivos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510539E1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django.contrib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admin</w:t>
      </w:r>
    </w:p>
    <w:p w14:paraId="508A412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django.urls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path</w:t>
      </w:r>
    </w:p>
    <w:p w14:paraId="62F376B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311F72F3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urlpatterns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[</w:t>
      </w:r>
    </w:p>
    <w:p w14:paraId="1E89ADE5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path(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'admin/'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admin.site.urls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),</w:t>
      </w:r>
    </w:p>
    <w:p w14:paraId="22E0E6F6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]</w:t>
      </w:r>
    </w:p>
    <w:p w14:paraId="29092AC2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 partir de ahora vamos a crear las vistas dentro de las aplicaciones.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Para el cambio aplicado podemos hacer un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luego continuar.</w:t>
      </w:r>
    </w:p>
    <w:p w14:paraId="5FBA2193" w14:textId="77777777" w:rsidR="00B204B1" w:rsidRPr="00B204B1" w:rsidRDefault="00B204B1" w:rsidP="00B204B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5A3C1E9">
          <v:rect id="_x0000_i1102" style="width:0;height:.75pt" o:hralign="center" o:hrstd="t" o:hrnoshade="t" o:hr="t" fillcolor="#292929" stroked="f"/>
        </w:pict>
      </w:r>
    </w:p>
    <w:p w14:paraId="02A70116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Django: 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Urls</w:t>
      </w:r>
      <w:proofErr w:type="spellEnd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 avanzadas</w:t>
      </w:r>
    </w:p>
    <w:p w14:paraId="5BE1660F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Resumen: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Por más que nuestro proyecto sea simple, rápidamente puede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contenter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múltiples páginas, tengamos 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 xml:space="preserve">en cuenta que una única tabla de nuestra base de datos muchas veces requiere hasta 4 páginas para poder realizar un CRUD en la misma. Si a eso sumamos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about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más tablas, rápidamente contaremos con múltiples vistas por más que contemos con un proyecto relativamente pequeño.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Para solucionar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ésto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podemos crear aplicaciones (de Django) donde no sólo contenemos nuestra base de datos, sino también podemos generar las vistas asociadas a dicha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Asimismo, estructurar con aplicaciones nuestro proyecto nos facilita enormemente escalarlo o realizar cambios sobre el mismo en la medida en que lo necesitemos.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Para crear nuestras vistas en una </w:t>
      </w:r>
      <w:proofErr w:type="gram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711528B6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NOTA: Continuamos el proceso trabajando sobre el proyecto actual, donde contamos con nuestra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53C7C819" w14:textId="77777777" w:rsidR="00B204B1" w:rsidRPr="00B204B1" w:rsidRDefault="00B204B1" w:rsidP="00B204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Crear en la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un archivo de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con los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 los cuáles queremos agregar al proyecto:</w:t>
      </w:r>
    </w:p>
    <w:p w14:paraId="32545C3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django.urls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path</w:t>
      </w:r>
    </w:p>
    <w:p w14:paraId="6961C05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AppCoder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views</w:t>
      </w:r>
    </w:p>
    <w:p w14:paraId="661C525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6790EA0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urlpatterns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[</w:t>
      </w:r>
    </w:p>
    <w:p w14:paraId="3D6E7DA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path(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views.inicio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),</w:t>
      </w:r>
    </w:p>
    <w:p w14:paraId="52D8816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'cursos/'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views.cursos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),</w:t>
      </w:r>
    </w:p>
    <w:p w14:paraId="56EA578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'profesores/'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views.profesores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),</w:t>
      </w:r>
    </w:p>
    <w:p w14:paraId="772C34C6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'estudiantes/'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views.estudiantes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),</w:t>
      </w:r>
    </w:p>
    <w:p w14:paraId="75F17741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'entregables/'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views.entregables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4B78E509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]</w:t>
      </w:r>
    </w:p>
    <w:p w14:paraId="77F75DD0" w14:textId="77777777" w:rsidR="00B204B1" w:rsidRPr="00B204B1" w:rsidRDefault="00B204B1" w:rsidP="00B204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 el archivo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que teníamos dentro de la carpeta principal de configuración del proyecto, vamos a dejar el acceso al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en vez de cargar un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path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para cada una de nuestras vistas, vamos a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incluír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todo el archivo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que acabamos de crear en la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de la siguiente manera:</w:t>
      </w:r>
    </w:p>
    <w:p w14:paraId="67D6E2B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django.contrib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admin</w:t>
      </w:r>
    </w:p>
    <w:p w14:paraId="39C41431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django.urls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path, include</w:t>
      </w:r>
    </w:p>
    <w:p w14:paraId="32477EDB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7BDA7657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urlpatterns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[</w:t>
      </w:r>
    </w:p>
    <w:p w14:paraId="06FADF3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path(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'admin/'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admin.site.urls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),</w:t>
      </w:r>
    </w:p>
    <w:p w14:paraId="615130BE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path(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AppCoder</w:t>
      </w:r>
      <w:proofErr w:type="spell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/'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, include(</w:t>
      </w:r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AppCoder.urls</w:t>
      </w:r>
      <w:proofErr w:type="spell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val="en-US" w:eastAsia="es-AR"/>
          <w14:ligatures w14:val="none"/>
        </w:rPr>
        <w:t>'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))</w:t>
      </w:r>
    </w:p>
    <w:p w14:paraId="02C7CFFB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]</w:t>
      </w:r>
    </w:p>
    <w:p w14:paraId="46827353" w14:textId="77777777" w:rsidR="00B204B1" w:rsidRPr="00B204B1" w:rsidRDefault="00B204B1" w:rsidP="00B204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en el archivo de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(en la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se crea automáticamente) las vistas a realizar, por el momento serán sencillas:</w:t>
      </w:r>
    </w:p>
    <w:p w14:paraId="158F184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django.http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HttpResponse</w:t>
      </w:r>
      <w:proofErr w:type="spellEnd"/>
    </w:p>
    <w:p w14:paraId="2DA29C68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525701FE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def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inicio</w:t>
      </w:r>
      <w:proofErr w:type="spellEnd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(request):</w:t>
      </w:r>
    </w:p>
    <w:p w14:paraId="6EF460A9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"Vista inicio"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302D291C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</w:p>
    <w:p w14:paraId="4F8ED86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cursos(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):</w:t>
      </w:r>
    </w:p>
    <w:p w14:paraId="3611FC2E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lastRenderedPageBreak/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"Vista cursos"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6B045317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</w:p>
    <w:p w14:paraId="1FF48627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profesores(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):</w:t>
      </w:r>
    </w:p>
    <w:p w14:paraId="02CB561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"Vista profesores"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4DB38F78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</w:p>
    <w:p w14:paraId="7C93CEE0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estudiantes(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):</w:t>
      </w:r>
    </w:p>
    <w:p w14:paraId="4D7467E0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"Vista estudiantes"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05C1EA00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</w:p>
    <w:p w14:paraId="7B3AAB8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entregables(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eastAsia="es-AR"/>
          <w14:ligatures w14:val="none"/>
        </w:rPr>
        <w:t>request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):</w:t>
      </w:r>
    </w:p>
    <w:p w14:paraId="14D28C3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B204B1">
        <w:rPr>
          <w:rFonts w:ascii="Courier New" w:eastAsia="Times New Roman" w:hAnsi="Courier New" w:cs="Courier New"/>
          <w:color w:val="D69D85"/>
          <w:kern w:val="0"/>
          <w:sz w:val="21"/>
          <w:szCs w:val="21"/>
          <w:lang w:eastAsia="es-AR"/>
          <w14:ligatures w14:val="none"/>
        </w:rPr>
        <w:t>"Vista entregables"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6C591847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NOTA: Ya podemos probar su funcionamiento levantando el servidor.</w:t>
      </w:r>
    </w:p>
    <w:p w14:paraId="31054BE3" w14:textId="77777777" w:rsidR="00B204B1" w:rsidRPr="00B204B1" w:rsidRDefault="00B204B1" w:rsidP="00B204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 no tenemos un modelo, podemos copiar el siguiente:</w:t>
      </w:r>
    </w:p>
    <w:p w14:paraId="333D131D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from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django.db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import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models</w:t>
      </w:r>
    </w:p>
    <w:p w14:paraId="49131C99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7D3CE3FB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i/>
          <w:iCs/>
          <w:color w:val="57A64A"/>
          <w:kern w:val="0"/>
          <w:sz w:val="21"/>
          <w:szCs w:val="21"/>
          <w:lang w:val="en-US" w:eastAsia="es-AR"/>
          <w14:ligatures w14:val="none"/>
        </w:rPr>
        <w:t># Create your models here.</w:t>
      </w:r>
    </w:p>
    <w:p w14:paraId="2403228D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class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Curso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models.Model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):</w:t>
      </w:r>
    </w:p>
    <w:p w14:paraId="2751333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nombre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40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7125D2F0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camada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models.IntegerField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()</w:t>
      </w:r>
    </w:p>
    <w:p w14:paraId="531A2FDB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2EAAC957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class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Estudiante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models.Model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):</w:t>
      </w:r>
    </w:p>
    <w:p w14:paraId="68FACDD8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nombre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40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78B7BCFE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apellido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20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3BDA613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email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models.EmailField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40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43CF9DFF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0EED0985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class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Profesor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models.Model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):</w:t>
      </w:r>
    </w:p>
    <w:p w14:paraId="3692EA8A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nombre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40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3D3C84F4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apellido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20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55C54FCB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email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models.EmailField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40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0D92FFB5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apellido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30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5B6877E0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</w:p>
    <w:p w14:paraId="51CBC442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es-AR"/>
          <w14:ligatures w14:val="none"/>
        </w:rPr>
        <w:t>class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15E99" w:themeColor="text2" w:themeTint="BF"/>
          <w:kern w:val="0"/>
          <w:sz w:val="21"/>
          <w:szCs w:val="21"/>
          <w:lang w:val="en-US" w:eastAsia="es-AR"/>
          <w14:ligatures w14:val="none"/>
        </w:rPr>
        <w:t>Entregable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models.Model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):</w:t>
      </w:r>
    </w:p>
    <w:p w14:paraId="113509CC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nombre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models.CharField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max_length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B8D7A3"/>
          <w:kern w:val="0"/>
          <w:sz w:val="21"/>
          <w:szCs w:val="21"/>
          <w:lang w:val="en-US" w:eastAsia="es-AR"/>
          <w14:ligatures w14:val="none"/>
        </w:rPr>
        <w:t>30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)</w:t>
      </w:r>
    </w:p>
    <w:p w14:paraId="3AC58737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fecha_de_entrega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models.DateField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()</w:t>
      </w:r>
    </w:p>
    <w:p w14:paraId="46E113FC" w14:textId="77777777" w:rsidR="00B204B1" w:rsidRPr="00B204B1" w:rsidRDefault="00B204B1" w:rsidP="00B2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  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entregado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 xml:space="preserve"> =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models.BooleanField</w:t>
      </w:r>
      <w:proofErr w:type="spellEnd"/>
      <w:proofErr w:type="gram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()</w:t>
      </w:r>
    </w:p>
    <w:p w14:paraId="43C87D91" w14:textId="77777777" w:rsidR="00B204B1" w:rsidRPr="00B204B1" w:rsidRDefault="00B204B1" w:rsidP="00B204B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652E2D6">
          <v:rect id="_x0000_i1103" style="width:0;height:.75pt" o:hralign="center" o:hrstd="t" o:hrnoshade="t" o:hr="t" fillcolor="#292929" stroked="f"/>
        </w:pict>
      </w:r>
    </w:p>
    <w:p w14:paraId="7D860767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Agregamos los 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templates</w:t>
      </w:r>
      <w:proofErr w:type="spellEnd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 en una APP</w:t>
      </w:r>
    </w:p>
    <w:p w14:paraId="19D6F18E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Resumen: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A partir de ahora vamos a perfeccionar nuestro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front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haciendo uso de plantillas creadas en Bootstrap o pueden ser extraídas de otra web.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A continuación, un "paso a paso" para ver cómo incorporar una plantilla creada en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bootstrap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:</w:t>
      </w:r>
    </w:p>
    <w:p w14:paraId="65FDA73B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Ingresar a la web: </w:t>
      </w:r>
      <w:hyperlink r:id="rId7" w:history="1">
        <w:r w:rsidRPr="00B204B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AR"/>
            <w14:ligatures w14:val="none"/>
          </w:rPr>
          <w:t xml:space="preserve">Bootstrap - </w:t>
        </w:r>
        <w:proofErr w:type="spellStart"/>
        <w:r w:rsidRPr="00B204B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AR"/>
            <w14:ligatures w14:val="none"/>
          </w:rPr>
          <w:t>Templates</w:t>
        </w:r>
        <w:proofErr w:type="spellEnd"/>
      </w:hyperlink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Podemos buscar entre múltiples tipos de páginas, pero nosotros vamos a filtrar en las de propósito general y gratuitas.</w:t>
      </w:r>
    </w:p>
    <w:p w14:paraId="4F0569AF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Una vez en la web, seleccionamos la que más se ajuste a nuestro proyecto y hacemos clic.</w:t>
      </w:r>
    </w:p>
    <w:p w14:paraId="1DB443F4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Hacemos clic en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Free 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Donwnload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279FB844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Una vez descargado el archivo 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.zip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podemos descomprimirlo y llevar sus carpetas a nuestro proyecto.</w:t>
      </w:r>
    </w:p>
    <w:p w14:paraId="356CCD43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Para nuestro caso donde tenemos una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llamada 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vamos a ingresar a dicha carpeta y crear 2 nuevas carpetas: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templates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Es decir, dentro de la carpeta de la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app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tenemos que crear 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y 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templates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pero dentro de cada una de ellas vamos a crear una nueva carpeta con el mismo nombre de la app a la que pertenecen.</w:t>
      </w:r>
    </w:p>
    <w:p w14:paraId="2A0B64E6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Dentro de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templates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vamos a colocar nuestros archivos 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122A9211" w14:textId="77777777" w:rsidR="00B204B1" w:rsidRPr="00B204B1" w:rsidRDefault="00B204B1" w:rsidP="00B204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Dentro de la carpeta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vamos a colocar las demás carpetas descargadas de Bootstrap, que suelen ser: 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assets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css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js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063246BC" w14:textId="77777777" w:rsidR="00B204B1" w:rsidRPr="00B204B1" w:rsidRDefault="00B204B1" w:rsidP="00B204B1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Ahora lo que nos falta es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indicarle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 nuestras funciones en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views.py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que rendericen el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recién cargado junto a los archivos estáticos (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assets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css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js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):</w:t>
      </w:r>
    </w:p>
    <w:p w14:paraId="51D04262" w14:textId="77777777" w:rsidR="00B204B1" w:rsidRPr="00B204B1" w:rsidRDefault="00B204B1" w:rsidP="00B20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Indicamos en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AppCoder/views.py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 apunte a nuestro nuevo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o sea, el </w:t>
      </w: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index.html</w:t>
      </w: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3D8F8A42" w14:textId="77777777" w:rsidR="00B204B1" w:rsidRPr="00B204B1" w:rsidRDefault="00B204B1" w:rsidP="00B20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Vamos a editar el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para que Django luego sepa cargar los archivos estáticos del mismo:</w:t>
      </w:r>
    </w:p>
    <w:p w14:paraId="46B7EBF4" w14:textId="77777777" w:rsidR="00B204B1" w:rsidRPr="00B204B1" w:rsidRDefault="00B204B1" w:rsidP="00B20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Debemos colocar en el inicio del archivo (puede ser la primer línea dentro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del )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la siguiente sintaxis: </w:t>
      </w: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load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18E3D1A6" w14:textId="77777777" w:rsidR="00B204B1" w:rsidRPr="00B204B1" w:rsidRDefault="00B204B1" w:rsidP="00B204B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Luego, modificamos los </w:t>
      </w:r>
      <w:proofErr w:type="gram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links</w:t>
      </w:r>
      <w:proofErr w:type="gram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o referencias a todos los archivos externos al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css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js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img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etc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), cambiando:</w:t>
      </w:r>
    </w:p>
    <w:p w14:paraId="76EE9742" w14:textId="77777777" w:rsidR="00B204B1" w:rsidRPr="00B204B1" w:rsidRDefault="00B204B1" w:rsidP="00B204B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ESTO</w:t>
      </w:r>
    </w:p>
    <w:p w14:paraId="3A2DA388" w14:textId="77777777" w:rsidR="00B204B1" w:rsidRPr="00B204B1" w:rsidRDefault="00B204B1" w:rsidP="00B204B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B204B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link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proofErr w:type="spellStart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css</w:t>
      </w:r>
      <w:proofErr w:type="spellEnd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/styles.css"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rel</w:t>
      </w:r>
      <w:proofErr w:type="spellEnd"/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"stylesheet"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/&gt;</w:t>
      </w:r>
    </w:p>
    <w:p w14:paraId="03E76942" w14:textId="77777777" w:rsidR="00B204B1" w:rsidRPr="00B204B1" w:rsidRDefault="00B204B1" w:rsidP="00B204B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</w:p>
    <w:p w14:paraId="5FBDBC13" w14:textId="77777777" w:rsidR="00B204B1" w:rsidRPr="00B204B1" w:rsidRDefault="00B204B1" w:rsidP="00B204B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POR ESTO</w:t>
      </w:r>
    </w:p>
    <w:p w14:paraId="0CE52076" w14:textId="77777777" w:rsidR="00B204B1" w:rsidRPr="00B204B1" w:rsidRDefault="00B204B1" w:rsidP="00B204B1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B204B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link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"{% static '</w:t>
      </w:r>
      <w:proofErr w:type="spellStart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AppCoder</w:t>
      </w:r>
      <w:proofErr w:type="spellEnd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</w:t>
      </w:r>
      <w:proofErr w:type="spellStart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css</w:t>
      </w:r>
      <w:proofErr w:type="spellEnd"/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/styles.css' %}"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rel</w:t>
      </w:r>
      <w:proofErr w:type="spellEnd"/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B204B1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"stylesheet"</w:t>
      </w:r>
      <w:r w:rsidRPr="00B204B1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/&gt;</w:t>
      </w:r>
    </w:p>
    <w:p w14:paraId="4D1B1680" w14:textId="77777777" w:rsidR="00B204B1" w:rsidRPr="00B204B1" w:rsidRDefault="00B204B1" w:rsidP="00B204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Ya estamos en condiciones de editar el archivo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 mano para que concuerde con nuestro proyecto.</w:t>
      </w:r>
    </w:p>
    <w:p w14:paraId="233AF8DB" w14:textId="77777777" w:rsidR="00B204B1" w:rsidRPr="00B204B1" w:rsidRDefault="00B204B1" w:rsidP="00B204B1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4D4E164">
          <v:rect id="_x0000_i1104" style="width:0;height:.75pt" o:hralign="center" o:hrstd="t" o:hrnoshade="t" o:hr="t" fillcolor="#292929" stroked="f"/>
        </w:pict>
      </w:r>
    </w:p>
    <w:p w14:paraId="2869A08F" w14:textId="77777777" w:rsidR="00B204B1" w:rsidRPr="00B204B1" w:rsidRDefault="00B204B1" w:rsidP="00B204B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Subimos los cambios a GitHub</w:t>
      </w:r>
    </w:p>
    <w:p w14:paraId="77414DDC" w14:textId="77777777" w:rsidR="00B204B1" w:rsidRPr="00B204B1" w:rsidRDefault="00B204B1" w:rsidP="00B204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Subimos los cambios a nuestro repositorio de GitHub:</w:t>
      </w:r>
    </w:p>
    <w:p w14:paraId="1F54EECE" w14:textId="77777777" w:rsidR="00B204B1" w:rsidRPr="00B204B1" w:rsidRDefault="00B204B1" w:rsidP="00B20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  <w:proofErr w:type="gramEnd"/>
    </w:p>
    <w:p w14:paraId="185A0E4F" w14:textId="77777777" w:rsidR="00B204B1" w:rsidRPr="00B204B1" w:rsidRDefault="00B204B1" w:rsidP="00B20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"Paso 3 del proyecto: 3er clase"</w:t>
      </w:r>
    </w:p>
    <w:p w14:paraId="51E3AC63" w14:textId="77777777" w:rsidR="00B204B1" w:rsidRPr="00B204B1" w:rsidRDefault="00B204B1" w:rsidP="00B204B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B204B1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git push --set-upstream origin clase_19-Playground_intermedio_Parte_I</w:t>
      </w:r>
    </w:p>
    <w:p w14:paraId="26593AF1" w14:textId="77777777" w:rsidR="00B204B1" w:rsidRPr="00B204B1" w:rsidRDefault="00B204B1" w:rsidP="00B204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realizamos un PR y hacemos el </w:t>
      </w:r>
      <w:proofErr w:type="spellStart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merge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 </w:t>
      </w:r>
      <w:proofErr w:type="spellStart"/>
      <w:r w:rsidRPr="00B204B1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B204B1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65FD167E" w14:textId="77777777" w:rsidR="007019E6" w:rsidRDefault="007019E6"/>
    <w:p w14:paraId="032504EB" w14:textId="77777777" w:rsidR="007019E6" w:rsidRDefault="007019E6"/>
    <w:p w14:paraId="5E83D175" w14:textId="77777777" w:rsidR="007019E6" w:rsidRDefault="007019E6"/>
    <w:p w14:paraId="6D6D5549" w14:textId="77777777" w:rsidR="007019E6" w:rsidRDefault="007019E6"/>
    <w:p w14:paraId="0B590E63" w14:textId="77777777" w:rsidR="007019E6" w:rsidRDefault="007019E6"/>
    <w:p w14:paraId="6E3C4D91" w14:textId="77777777" w:rsidR="00C42500" w:rsidRPr="00C42500" w:rsidRDefault="00C42500" w:rsidP="00C42500">
      <w:pPr>
        <w:pBdr>
          <w:bottom w:val="single" w:sz="6" w:space="4" w:color="000000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28"/>
          <w:szCs w:val="28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36"/>
          <w:sz w:val="28"/>
          <w:szCs w:val="28"/>
          <w:lang w:eastAsia="es-AR"/>
          <w14:ligatures w14:val="none"/>
        </w:rPr>
        <w:lastRenderedPageBreak/>
        <w:t>CLASES DE DJANGO EN CODERHOUSE</w:t>
      </w:r>
    </w:p>
    <w:p w14:paraId="1A78A69E" w14:textId="77777777" w:rsidR="00C42500" w:rsidRPr="00C42500" w:rsidRDefault="00C42500" w:rsidP="00C42500">
      <w:pPr>
        <w:pBdr>
          <w:bottom w:val="single" w:sz="6" w:space="4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0"/>
          <w:szCs w:val="20"/>
          <w:lang w:eastAsia="es-AR"/>
          <w14:ligatures w14:val="none"/>
        </w:rPr>
        <w:t xml:space="preserve">CLASE 4: Clase 20 - 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0"/>
          <w:szCs w:val="20"/>
          <w:lang w:eastAsia="es-AR"/>
          <w14:ligatures w14:val="none"/>
        </w:rPr>
        <w:t>Playground</w:t>
      </w:r>
      <w:proofErr w:type="spellEnd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0"/>
          <w:szCs w:val="20"/>
          <w:lang w:eastAsia="es-AR"/>
          <w14:ligatures w14:val="none"/>
        </w:rPr>
        <w:t xml:space="preserve"> intermedio Parte II</w:t>
      </w:r>
    </w:p>
    <w:p w14:paraId="6995AA9F" w14:textId="77777777" w:rsidR="00C42500" w:rsidRDefault="00C42500" w:rsidP="00C42500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69C6EA1" w14:textId="1F1E5453" w:rsidR="00C42500" w:rsidRPr="00C42500" w:rsidRDefault="00C42500" w:rsidP="00C4250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Entorno virtual</w:t>
      </w:r>
    </w:p>
    <w:p w14:paraId="0A4CE6E4" w14:textId="77777777" w:rsidR="00C42500" w:rsidRPr="00C42500" w:rsidRDefault="00C42500" w:rsidP="00C4250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Interpretamos que el entorno virtual es activado en cada clase.</w:t>
      </w:r>
    </w:p>
    <w:p w14:paraId="65AF249A" w14:textId="77777777" w:rsidR="00C42500" w:rsidRPr="00C42500" w:rsidRDefault="00C42500" w:rsidP="00C4250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Git</w:t>
      </w:r>
    </w:p>
    <w:p w14:paraId="0B1C13B2" w14:textId="77777777" w:rsidR="00C42500" w:rsidRPr="00C42500" w:rsidRDefault="00C42500" w:rsidP="00C425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Nos vamos a mover a la rama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, actualizarla y crear una nueva rama para la nueva clase: 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</w:p>
    <w:p w14:paraId="4F2C4EC8" w14:textId="77777777" w:rsidR="00C42500" w:rsidRPr="00C42500" w:rsidRDefault="00C42500" w:rsidP="00C425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Actualizamos con: 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pull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Esto se descarga los cambios que </w:t>
      </w:r>
      <w:proofErr w:type="gram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hayan</w:t>
      </w:r>
      <w:proofErr w:type="gram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en la rama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. Recordemos que el PR realizado en la clase anterior agregó archivos y modificaciones en la rama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71D7348E" w14:textId="77777777" w:rsidR="00C42500" w:rsidRPr="00C42500" w:rsidRDefault="00C42500" w:rsidP="00C425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Creamos y nos movemos a la nueva rama: 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checkout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-b clase_20-Playground_intermedio_Parte_II</w:t>
      </w:r>
    </w:p>
    <w:p w14:paraId="68082CFC" w14:textId="77777777" w:rsidR="00C42500" w:rsidRPr="00C42500" w:rsidRDefault="00C42500" w:rsidP="00C425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0AD64F4">
          <v:rect id="_x0000_i1114" style="width:0;height:.75pt" o:hralign="center" o:hrstd="t" o:hrnoshade="t" o:hr="t" fillcolor="#292929" stroked="f"/>
        </w:pict>
      </w:r>
    </w:p>
    <w:p w14:paraId="1CB2B410" w14:textId="77777777" w:rsidR="00C42500" w:rsidRPr="00C42500" w:rsidRDefault="00C42500" w:rsidP="00C4250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Herencia de 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Templates</w:t>
      </w:r>
      <w:proofErr w:type="spellEnd"/>
    </w:p>
    <w:p w14:paraId="0EB28E9A" w14:textId="77777777" w:rsidR="00C42500" w:rsidRPr="00C42500" w:rsidRDefault="00C42500" w:rsidP="00C4250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Al crear muchos archivos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podemos darnos cuenta </w:t>
      </w:r>
      <w:proofErr w:type="gram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que</w:t>
      </w:r>
      <w:proofErr w:type="gram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hay código que se repiten en todos los archivos como la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navbar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o el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 Podemos aplicar </w:t>
      </w: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 xml:space="preserve">Herencia de 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templates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para evitar escribirlo más de una vez y centralizar el código, facilitando posibles futuros cambios:</w:t>
      </w:r>
    </w:p>
    <w:p w14:paraId="731553AD" w14:textId="77777777" w:rsidR="00C42500" w:rsidRPr="00C42500" w:rsidRDefault="00C42500" w:rsidP="00C42500">
      <w:pPr>
        <w:numPr>
          <w:ilvl w:val="0"/>
          <w:numId w:val="36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Crear un archivo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nos sirva de base, del que todos van a heredar, donde ahí colocaremos la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navbar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footer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todo lo que se repita en nuestro proyecto.</w:t>
      </w:r>
    </w:p>
    <w:p w14:paraId="14381AB9" w14:textId="77777777" w:rsidR="00C42500" w:rsidRPr="00C42500" w:rsidRDefault="00C42500" w:rsidP="00C42500">
      <w:pPr>
        <w:numPr>
          <w:ilvl w:val="0"/>
          <w:numId w:val="36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Luego, vamos a ubicar las partes donde consideramos que cambiarían en cada página y la encerramos entre el juego de llaves y porcentajes: {% %}.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Por ejemplo, si queremos que el título de la pestaña cambie en función a la página que se visita, podemos escribir lo siguiente: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</w: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block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De ésta forma, cada página que hereda del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base podrá ingresar su propio título o bien, si no colocamos nada en la página que hereda quedará por defecto "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".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 xml:space="preserve">Nuestro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 base quedaría así:</w:t>
      </w:r>
    </w:p>
    <w:p w14:paraId="4765DCE2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&lt;!DOCTYPE 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9D7B45A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lang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"es"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532EA9E6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4038C827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{% load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5D6353B6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charset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"utf-8"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468F5B43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meta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name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"viewport"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content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"width=device-width, initial-scale=1, shrink-to-fit=no"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/&gt;</w:t>
      </w:r>
    </w:p>
    <w:p w14:paraId="04ACF3A2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description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content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7A0B3C9B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meta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author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content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/&gt;</w:t>
      </w:r>
    </w:p>
    <w:p w14:paraId="1C20ED56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title</w:t>
      </w:r>
      <w:proofErr w:type="gramStart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{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% block title %} Index 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title %}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title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363DCCCB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link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rel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"icon"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type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"image/x-icon"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"assets/favicon.ico"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/&gt;</w:t>
      </w:r>
    </w:p>
    <w:p w14:paraId="7BE64555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lastRenderedPageBreak/>
        <w:t xml:space="preserve">        </w:t>
      </w:r>
      <w:proofErr w:type="gram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val="en-US" w:eastAsia="es-AR"/>
          <w14:ligatures w14:val="none"/>
        </w:rPr>
        <w:t>&lt;!--</w:t>
      </w:r>
      <w:proofErr w:type="gram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val="en-US" w:eastAsia="es-AR"/>
          <w14:ligatures w14:val="none"/>
        </w:rPr>
        <w:t xml:space="preserve"> Font Awesome icons (free version)--&gt;</w:t>
      </w:r>
    </w:p>
    <w:p w14:paraId="4BFED9EB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script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src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"https://use.fontawesome.com/releases/v6.3.0/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js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/all.js"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crossorigin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"anonymous"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script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0AFAF8F2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proofErr w:type="gram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val="en-US" w:eastAsia="es-AR"/>
          <w14:ligatures w14:val="none"/>
        </w:rPr>
        <w:t>&lt;!--</w:t>
      </w:r>
      <w:proofErr w:type="gram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val="en-US" w:eastAsia="es-AR"/>
          <w14:ligatures w14:val="none"/>
        </w:rPr>
        <w:t xml:space="preserve"> Core theme CSS (includes Bootstrap)--&gt;</w:t>
      </w:r>
    </w:p>
    <w:p w14:paraId="592D16F5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link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"{% static '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AppCoder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css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/styles.css'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rel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"stylesheet"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/&gt;</w:t>
      </w:r>
    </w:p>
    <w:p w14:paraId="31D693F0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head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FF63D5A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id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"page-top"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49C4D08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gram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&lt;!--</w:t>
      </w:r>
      <w:proofErr w:type="gram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Navigation</w:t>
      </w:r>
      <w:proofErr w:type="spell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--&gt;</w:t>
      </w:r>
    </w:p>
    <w:p w14:paraId="2B44139C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nav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"navbar navbar-expand-lg navbar-dark navbar-custom fixed-top"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6DB10A21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"container px-5"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BDE989D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"navbar-brand"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"#page-top"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Start Bootstrap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659185FE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button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"navbar-toggler"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type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"button"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data-bs-toggle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"collapse"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data-bs-target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"#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navbarResponsive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aria-controls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navbarResponsive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aria-expanded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"false"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aria-label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"Toggle navigation"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span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"navbar-toggler-icon"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span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button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1ACE3BA4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div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"collapse navbar-collapse"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id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navbarResponsive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74D2B84C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ul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 xml:space="preserve">"navbar-nav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ms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-auto"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52F544E1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"nav-item"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"nav-link"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"#!"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Iniciar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sesión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26603C96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"nav-item"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"nav-link"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"#!"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Crear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cuenta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li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55011FF5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ul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733CF33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9A09F2A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206B43E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nav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63DB240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{% block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07EC0151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03FB3F85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proofErr w:type="gram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&lt;!--</w:t>
      </w:r>
      <w:proofErr w:type="gram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C42500">
        <w:rPr>
          <w:rFonts w:ascii="Courier New" w:eastAsia="Times New Roman" w:hAnsi="Courier New" w:cs="Courier New"/>
          <w:i/>
          <w:iCs/>
          <w:color w:val="57A64A"/>
          <w:kern w:val="0"/>
          <w:sz w:val="20"/>
          <w:szCs w:val="20"/>
          <w:lang w:eastAsia="es-AR"/>
          <w14:ligatures w14:val="none"/>
        </w:rPr>
        <w:t>--&gt;</w:t>
      </w:r>
    </w:p>
    <w:p w14:paraId="58C0828B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footer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 xml:space="preserve">"py-5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bg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-black"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6C5CF54C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div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"container px-5"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p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"m-0 text-center text-white small"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Copyright 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&amp;copy;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Your Website 2023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p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div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453B468A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footer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E0E058F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body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4AF8083B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html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8608BA3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1AD9BBA4" w14:textId="77777777" w:rsidR="00C42500" w:rsidRPr="00C42500" w:rsidRDefault="00C42500" w:rsidP="00C42500">
      <w:pPr>
        <w:numPr>
          <w:ilvl w:val="0"/>
          <w:numId w:val="36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Por último, creamos todos los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heredan de ese archivo base:</w:t>
      </w:r>
    </w:p>
    <w:p w14:paraId="2E004ABC" w14:textId="77777777" w:rsidR="00C42500" w:rsidRPr="00C42500" w:rsidRDefault="00C42500" w:rsidP="00C4250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gram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Indicar</w:t>
      </w:r>
      <w:proofErr w:type="gram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que vamos a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heredear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del otro archivo: </w:t>
      </w: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extends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'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AppCoder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/base.html' %}</w:t>
      </w:r>
    </w:p>
    <w:p w14:paraId="5C3FE510" w14:textId="77777777" w:rsidR="00C42500" w:rsidRPr="00C42500" w:rsidRDefault="00C42500" w:rsidP="00C4250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También cargamos los estáticos: </w:t>
      </w: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load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static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1A437DB1" w14:textId="77777777" w:rsidR="00C42500" w:rsidRPr="00C42500" w:rsidRDefault="00C42500" w:rsidP="00C4250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lastRenderedPageBreak/>
        <w:t>Y creamos el bloque que queremos incrustar: </w:t>
      </w: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{% block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Template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hecho con Herencia 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title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%}</w:t>
      </w:r>
    </w:p>
    <w:p w14:paraId="2A39B1D7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extends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'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AppCoder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/base.html' %}</w:t>
      </w:r>
    </w:p>
    <w:p w14:paraId="026843F9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75046A24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{% load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static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4568DA3F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62897455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{% block title %} Template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hecho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con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Herencia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title %}</w:t>
      </w:r>
    </w:p>
    <w:p w14:paraId="4E40CBBA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</w:p>
    <w:p w14:paraId="26D47929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{% block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4038E486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h1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Este es el título del Inicio que cambio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h1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61A3BF38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Se ha heredado todo desde la plantilla padre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p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61EBBFAD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h3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En el hijo, inicio.html,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casí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no hay nada :)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h3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C25451D" w14:textId="77777777" w:rsidR="00C42500" w:rsidRPr="00C42500" w:rsidRDefault="00C42500" w:rsidP="00C42500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{%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endblock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%}</w:t>
      </w:r>
    </w:p>
    <w:p w14:paraId="2CD92747" w14:textId="77777777" w:rsidR="00C42500" w:rsidRPr="00C42500" w:rsidRDefault="00C42500" w:rsidP="00C425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706AD52">
          <v:rect id="_x0000_i1115" style="width:0;height:.75pt" o:hralign="center" o:hrstd="t" o:hrnoshade="t" o:hr="t" fillcolor="#292929" stroked="f"/>
        </w:pict>
      </w:r>
    </w:p>
    <w:p w14:paraId="21C49C0C" w14:textId="77777777" w:rsidR="00C42500" w:rsidRPr="00C42500" w:rsidRDefault="00C42500" w:rsidP="00C4250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Navegando entre 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templates</w:t>
      </w:r>
      <w:proofErr w:type="spellEnd"/>
    </w:p>
    <w:p w14:paraId="0EA33641" w14:textId="77777777" w:rsidR="00C42500" w:rsidRPr="00C42500" w:rsidRDefault="00C42500" w:rsidP="00C4250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Para navegar en nuestro sitio, debemos utilizar una sintaxis diferente dentro de nuestros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26651071" w14:textId="77777777" w:rsidR="00C42500" w:rsidRPr="00C42500" w:rsidRDefault="00C42500" w:rsidP="00C425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Vamos a indicar en nuestro </w:t>
      </w: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urls.py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un nombre para cada url:</w:t>
      </w:r>
    </w:p>
    <w:p w14:paraId="0E3474B4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urlpatterns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= [</w:t>
      </w:r>
    </w:p>
    <w:p w14:paraId="0D6DD2F8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'/'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views.inicio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"Inicio"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494322B3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'profesores/'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views.profesores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"Profesores"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2F97061E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'estudiantes/'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views.estudiantes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"Estudiantes"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4FD2859D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'cursos/'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views.cursos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"Cursos"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),</w:t>
      </w:r>
    </w:p>
    <w:p w14:paraId="5A5CB445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path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'entregables/'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views.entregables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name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"Entregables"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</w:t>
      </w:r>
    </w:p>
    <w:p w14:paraId="317CABE9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]</w:t>
      </w:r>
    </w:p>
    <w:p w14:paraId="16DBD241" w14:textId="77777777" w:rsidR="00C42500" w:rsidRPr="00C42500" w:rsidRDefault="00C42500" w:rsidP="00C425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los llamados a nuestros links en el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html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, debemos indicarlos con nueva </w:t>
      </w:r>
      <w:proofErr w:type="gram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sintaxis</w:t>
      </w:r>
      <w:proofErr w:type="gram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pero haciendo referencia a los nombres recién creados:</w:t>
      </w:r>
    </w:p>
    <w:p w14:paraId="0A1DBB78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nav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es-AR"/>
          <w14:ligatures w14:val="none"/>
        </w:rPr>
        <w:t>class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 xml:space="preserve">"navbar navbar-light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bg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-light static-top"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val="en-US" w:eastAsia="es-AR"/>
          <w14:ligatures w14:val="none"/>
        </w:rPr>
        <w:t>&gt;</w:t>
      </w:r>
    </w:p>
    <w:p w14:paraId="31AD9262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"container"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6AD57E62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navbar-brand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"{%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url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'Inicio'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Inicio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B5E6C11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navbar-brand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"{%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url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'Profesores'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Profesores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0648266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navbar-brand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"{%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url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'Estudiantes'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Estudiantes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7AEB3BB2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navbar-brand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"{%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url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'Cursos'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Cursos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D5E2828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navbar-brand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"{%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url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'Entregables' %}"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Entregables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10375030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btn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btn-primary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s-AR"/>
          <w14:ligatures w14:val="none"/>
        </w:rPr>
        <w:t>href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=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es-AR"/>
          <w14:ligatures w14:val="none"/>
        </w:rPr>
        <w:t>"#NADAAUN"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INICIAR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a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350C0A1E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div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29ED0215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&lt;/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nav</w:t>
      </w:r>
      <w:proofErr w:type="spellEnd"/>
      <w:r w:rsidRPr="00C42500">
        <w:rPr>
          <w:rFonts w:ascii="Courier New" w:eastAsia="Times New Roman" w:hAnsi="Courier New" w:cs="Courier New"/>
          <w:color w:val="9B9B9B"/>
          <w:kern w:val="0"/>
          <w:sz w:val="20"/>
          <w:szCs w:val="20"/>
          <w:lang w:eastAsia="es-AR"/>
          <w14:ligatures w14:val="none"/>
        </w:rPr>
        <w:t>&gt;</w:t>
      </w:r>
    </w:p>
    <w:p w14:paraId="0475A9A9" w14:textId="77777777" w:rsidR="00C42500" w:rsidRPr="00C42500" w:rsidRDefault="00C42500" w:rsidP="00C425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En caso de que aún estemos usando el método render en las vistas, le cambiamos a todas el 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HttpResponse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por:</w:t>
      </w:r>
    </w:p>
    <w:p w14:paraId="30FA7D8E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django.shortcuts</w:t>
      </w:r>
      <w:proofErr w:type="spellEnd"/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render</w:t>
      </w:r>
    </w:p>
    <w:p w14:paraId="14AF7D2A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2B618029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lastRenderedPageBreak/>
        <w:t>def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r w:rsidRPr="00C425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AR"/>
          <w14:ligatures w14:val="none"/>
        </w:rPr>
        <w:t>inicio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C42500">
        <w:rPr>
          <w:rFonts w:ascii="Courier New" w:eastAsia="Times New Roman" w:hAnsi="Courier New" w:cs="Courier New"/>
          <w:color w:val="DCDCDC"/>
          <w:kern w:val="0"/>
          <w:sz w:val="20"/>
          <w:szCs w:val="20"/>
          <w:lang w:eastAsia="es-AR"/>
          <w14:ligatures w14:val="none"/>
        </w:rPr>
        <w:t>request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):</w:t>
      </w:r>
    </w:p>
    <w:p w14:paraId="567E7ECF" w14:textId="77777777" w:rsidR="00C42500" w:rsidRPr="00C42500" w:rsidRDefault="00C42500" w:rsidP="00C42500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es-AR"/>
          <w14:ligatures w14:val="none"/>
        </w:rPr>
        <w:t>return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render(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 xml:space="preserve">request, </w:t>
      </w:r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"</w:t>
      </w:r>
      <w:proofErr w:type="spellStart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AppCoder</w:t>
      </w:r>
      <w:proofErr w:type="spellEnd"/>
      <w:r w:rsidRPr="00C42500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es-AR"/>
          <w14:ligatures w14:val="none"/>
        </w:rPr>
        <w:t>/index.html"</w:t>
      </w:r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val="en-US" w:eastAsia="es-AR"/>
          <w14:ligatures w14:val="none"/>
        </w:rPr>
        <w:t>)</w:t>
      </w:r>
    </w:p>
    <w:p w14:paraId="4DD3A3D7" w14:textId="77777777" w:rsidR="00C42500" w:rsidRPr="00C42500" w:rsidRDefault="00C42500" w:rsidP="00C425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63403FA">
          <v:rect id="_x0000_i1116" style="width:0;height:.75pt" o:hralign="center" o:hrstd="t" o:hrnoshade="t" o:hr="t" fillcolor="#292929" stroked="f"/>
        </w:pict>
      </w:r>
    </w:p>
    <w:p w14:paraId="4B414460" w14:textId="77777777" w:rsidR="00C42500" w:rsidRPr="00C42500" w:rsidRDefault="00C42500" w:rsidP="00C4250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Panel 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Admin</w:t>
      </w:r>
      <w:proofErr w:type="spellEnd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 xml:space="preserve"> de Django</w:t>
      </w:r>
    </w:p>
    <w:p w14:paraId="21E8E57A" w14:textId="77777777" w:rsidR="00C42500" w:rsidRPr="00C42500" w:rsidRDefault="00C42500" w:rsidP="00C42500">
      <w:pPr>
        <w:spacing w:after="240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El panel de administración de Django es una herramienta versátil y muy útil a la hora de administrar una aplicación. Desde una interfaz gráfica podemos realizar acciones del tipo CRUD en cada una de nuestras tablas y administrar usuarios.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br/>
        <w:t>Para poder utilizar nuestro Panel de Django con nuestros modelos debemos seguir los siguientes pasos:</w:t>
      </w:r>
    </w:p>
    <w:p w14:paraId="7EB8418C" w14:textId="77777777" w:rsidR="00C42500" w:rsidRPr="00C42500" w:rsidRDefault="00C42500" w:rsidP="00C42500">
      <w:pPr>
        <w:numPr>
          <w:ilvl w:val="0"/>
          <w:numId w:val="38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Ir a cada archivo </w:t>
      </w: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admin.py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 de cada aplicación y agregamos cada modelo de la siguiente manera:</w:t>
      </w:r>
    </w:p>
    <w:p w14:paraId="7DB79BF4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django.contrib</w:t>
      </w:r>
      <w:proofErr w:type="spellEnd"/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</w:t>
      </w:r>
      <w:proofErr w:type="spellEnd"/>
    </w:p>
    <w:p w14:paraId="07E6E8D7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from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.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models</w:t>
      </w:r>
      <w:proofErr w:type="spellEnd"/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s-AR"/>
          <w14:ligatures w14:val="none"/>
        </w:rPr>
        <w:t>import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 xml:space="preserve"> Profesor, Estudiante, Curso, Entregable</w:t>
      </w:r>
    </w:p>
    <w:p w14:paraId="407F23B2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68894837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admin.site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.register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(Profesor)</w:t>
      </w:r>
    </w:p>
    <w:p w14:paraId="75A45D0A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admin.site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.register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(Estudiante)</w:t>
      </w:r>
    </w:p>
    <w:p w14:paraId="3D923A86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admin.site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.register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(Curso)</w:t>
      </w:r>
    </w:p>
    <w:p w14:paraId="2DDC041E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admin.site</w:t>
      </w:r>
      <w:proofErr w:type="gram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.register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  <w:t>(Entregable)</w:t>
      </w:r>
    </w:p>
    <w:p w14:paraId="6C96B9C7" w14:textId="77777777" w:rsidR="00C42500" w:rsidRPr="00C42500" w:rsidRDefault="00C42500" w:rsidP="00C42500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292929"/>
          <w:kern w:val="0"/>
          <w:sz w:val="20"/>
          <w:szCs w:val="20"/>
          <w:lang w:eastAsia="es-AR"/>
          <w14:ligatures w14:val="none"/>
        </w:rPr>
      </w:pPr>
    </w:p>
    <w:p w14:paraId="6D62010D" w14:textId="77777777" w:rsidR="00C42500" w:rsidRPr="00C42500" w:rsidRDefault="00C42500" w:rsidP="00C42500">
      <w:pPr>
        <w:numPr>
          <w:ilvl w:val="0"/>
          <w:numId w:val="38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Como no existe aún un usuario en nuestro proyecto, vamos a crear un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superuser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desde la consola de Django:</w:t>
      </w:r>
    </w:p>
    <w:p w14:paraId="63CF3001" w14:textId="77777777" w:rsidR="00C42500" w:rsidRPr="00C42500" w:rsidRDefault="00C42500" w:rsidP="00C4250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python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manage.py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createsuperuser</w:t>
      </w:r>
      <w:proofErr w:type="spellEnd"/>
    </w:p>
    <w:p w14:paraId="1E717FF1" w14:textId="77777777" w:rsidR="00C42500" w:rsidRPr="00C42500" w:rsidRDefault="00C42500" w:rsidP="00C4250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Cargamos un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user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(cesar)</w:t>
      </w:r>
    </w:p>
    <w:p w14:paraId="0345F168" w14:textId="77777777" w:rsidR="00C42500" w:rsidRPr="00C42500" w:rsidRDefault="00C42500" w:rsidP="00C4250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Cargamos un mail (</w:t>
      </w:r>
      <w:hyperlink r:id="rId8" w:history="1">
        <w:r w:rsidRPr="00C42500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AR"/>
            <w14:ligatures w14:val="none"/>
          </w:rPr>
          <w:t>a@b.com</w:t>
        </w:r>
      </w:hyperlink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</w:t>
      </w:r>
    </w:p>
    <w:p w14:paraId="2D4AE6BE" w14:textId="77777777" w:rsidR="00C42500" w:rsidRPr="00C42500" w:rsidRDefault="00C42500" w:rsidP="00C4250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Cargamos </w:t>
      </w:r>
      <w:proofErr w:type="gram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el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password</w:t>
      </w:r>
      <w:proofErr w:type="spellEnd"/>
      <w:proofErr w:type="gram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y lo repetimos (pass123)</w:t>
      </w:r>
    </w:p>
    <w:p w14:paraId="2D82D733" w14:textId="77777777" w:rsidR="00C42500" w:rsidRPr="00C42500" w:rsidRDefault="00C42500" w:rsidP="00C42500">
      <w:pPr>
        <w:numPr>
          <w:ilvl w:val="0"/>
          <w:numId w:val="38"/>
        </w:numPr>
        <w:spacing w:after="168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Ya podemos ingresar a nuestro panel de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(url: </w:t>
      </w: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localhost:8000/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/</w:t>
      </w: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) y luego de ingresar las credenciales recién creadas, podremos trabajar con nuestros modelos.</w:t>
      </w:r>
    </w:p>
    <w:p w14:paraId="0F8697A5" w14:textId="77777777" w:rsidR="00C42500" w:rsidRPr="00C42500" w:rsidRDefault="00C42500" w:rsidP="00C425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489317D">
          <v:rect id="_x0000_i1117" style="width:0;height:.75pt" o:hralign="center" o:hrstd="t" o:hrnoshade="t" o:hr="t" fillcolor="#292929" stroked="f"/>
        </w:pict>
      </w:r>
    </w:p>
    <w:p w14:paraId="39745FCC" w14:textId="77777777" w:rsidR="00C42500" w:rsidRPr="00C42500" w:rsidRDefault="00C42500" w:rsidP="00C4250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30"/>
          <w:szCs w:val="30"/>
          <w:lang w:eastAsia="es-AR"/>
          <w14:ligatures w14:val="none"/>
        </w:rPr>
        <w:t>Subimos los cambios a GitHub</w:t>
      </w:r>
    </w:p>
    <w:p w14:paraId="408BDA32" w14:textId="77777777" w:rsidR="00C42500" w:rsidRPr="00C42500" w:rsidRDefault="00C42500" w:rsidP="00C425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Subimos los cambios a nuestro repositorio de GitHub:</w:t>
      </w:r>
    </w:p>
    <w:p w14:paraId="503E75C6" w14:textId="77777777" w:rsidR="00C42500" w:rsidRPr="00C42500" w:rsidRDefault="00C42500" w:rsidP="00C4250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add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.</w:t>
      </w:r>
      <w:proofErr w:type="gramEnd"/>
    </w:p>
    <w:p w14:paraId="0738FCF5" w14:textId="77777777" w:rsidR="00C42500" w:rsidRPr="00C42500" w:rsidRDefault="00C42500" w:rsidP="00C4250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git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commit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-m "Agregamos Herencia e iniciamos el </w:t>
      </w:r>
      <w:proofErr w:type="spellStart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>Admin</w:t>
      </w:r>
      <w:proofErr w:type="spellEnd"/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eastAsia="es-AR"/>
          <w14:ligatures w14:val="none"/>
        </w:rPr>
        <w:t xml:space="preserve"> de Django"</w:t>
      </w:r>
    </w:p>
    <w:p w14:paraId="304CF62E" w14:textId="77777777" w:rsidR="00C42500" w:rsidRPr="00C42500" w:rsidRDefault="00C42500" w:rsidP="00C4250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val="en-US" w:eastAsia="es-AR"/>
          <w14:ligatures w14:val="none"/>
        </w:rPr>
      </w:pPr>
      <w:r w:rsidRPr="00C42500">
        <w:rPr>
          <w:rFonts w:ascii="Courier New" w:eastAsia="Times New Roman" w:hAnsi="Courier New" w:cs="Courier New"/>
          <w:color w:val="292929"/>
          <w:kern w:val="0"/>
          <w:sz w:val="21"/>
          <w:szCs w:val="21"/>
          <w:lang w:val="en-US" w:eastAsia="es-AR"/>
          <w14:ligatures w14:val="none"/>
        </w:rPr>
        <w:t>git push --set-upstream origin clase_20-Playground_intermedio_Parte_II</w:t>
      </w:r>
    </w:p>
    <w:p w14:paraId="138D1EE0" w14:textId="77777777" w:rsidR="00C42500" w:rsidRPr="00C42500" w:rsidRDefault="00C42500" w:rsidP="00C425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</w:pPr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En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Github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realizamos un PR y hacemos el </w:t>
      </w:r>
      <w:proofErr w:type="spellStart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merge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 xml:space="preserve"> a </w:t>
      </w:r>
      <w:proofErr w:type="spellStart"/>
      <w:r w:rsidRPr="00C42500">
        <w:rPr>
          <w:rFonts w:ascii="Segoe UI" w:eastAsia="Times New Roman" w:hAnsi="Segoe UI" w:cs="Segoe UI"/>
          <w:b/>
          <w:bCs/>
          <w:color w:val="292929"/>
          <w:kern w:val="0"/>
          <w:sz w:val="21"/>
          <w:szCs w:val="21"/>
          <w:lang w:eastAsia="es-AR"/>
          <w14:ligatures w14:val="none"/>
        </w:rPr>
        <w:t>main</w:t>
      </w:r>
      <w:proofErr w:type="spellEnd"/>
      <w:r w:rsidRPr="00C42500">
        <w:rPr>
          <w:rFonts w:ascii="Segoe UI" w:eastAsia="Times New Roman" w:hAnsi="Segoe UI" w:cs="Segoe UI"/>
          <w:color w:val="292929"/>
          <w:kern w:val="0"/>
          <w:sz w:val="21"/>
          <w:szCs w:val="21"/>
          <w:lang w:eastAsia="es-AR"/>
          <w14:ligatures w14:val="none"/>
        </w:rPr>
        <w:t>.</w:t>
      </w:r>
    </w:p>
    <w:p w14:paraId="24ED2144" w14:textId="77777777" w:rsidR="007019E6" w:rsidRDefault="007019E6"/>
    <w:p w14:paraId="23C5205B" w14:textId="77777777" w:rsidR="001F168C" w:rsidRDefault="001F168C"/>
    <w:p w14:paraId="5D43DBC4" w14:textId="77777777" w:rsidR="001F168C" w:rsidRDefault="001F168C"/>
    <w:p w14:paraId="75D11FAA" w14:textId="77777777" w:rsidR="001F168C" w:rsidRDefault="001F168C"/>
    <w:p w14:paraId="79E33141" w14:textId="77777777" w:rsidR="001F168C" w:rsidRDefault="001F168C"/>
    <w:p w14:paraId="14379D06" w14:textId="77777777" w:rsidR="00E52105" w:rsidRDefault="00E52105"/>
    <w:p w14:paraId="03FB68BE" w14:textId="77777777" w:rsidR="00E52105" w:rsidRDefault="00E52105"/>
    <w:sectPr w:rsidR="00E52105" w:rsidSect="00CA7C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96C"/>
    <w:multiLevelType w:val="multilevel"/>
    <w:tmpl w:val="DDC8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5800"/>
    <w:multiLevelType w:val="multilevel"/>
    <w:tmpl w:val="5F84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93A0A"/>
    <w:multiLevelType w:val="multilevel"/>
    <w:tmpl w:val="C8C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53130"/>
    <w:multiLevelType w:val="multilevel"/>
    <w:tmpl w:val="6D2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14E79"/>
    <w:multiLevelType w:val="multilevel"/>
    <w:tmpl w:val="711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97C65"/>
    <w:multiLevelType w:val="multilevel"/>
    <w:tmpl w:val="0ED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85922"/>
    <w:multiLevelType w:val="multilevel"/>
    <w:tmpl w:val="9188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E74DC"/>
    <w:multiLevelType w:val="multilevel"/>
    <w:tmpl w:val="E0F8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3473F"/>
    <w:multiLevelType w:val="multilevel"/>
    <w:tmpl w:val="EE14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2C0A"/>
    <w:multiLevelType w:val="multilevel"/>
    <w:tmpl w:val="7722E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9030B"/>
    <w:multiLevelType w:val="multilevel"/>
    <w:tmpl w:val="D452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3518A"/>
    <w:multiLevelType w:val="multilevel"/>
    <w:tmpl w:val="DE0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F1D2F"/>
    <w:multiLevelType w:val="multilevel"/>
    <w:tmpl w:val="836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2871"/>
    <w:multiLevelType w:val="multilevel"/>
    <w:tmpl w:val="6CEA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DD67A6"/>
    <w:multiLevelType w:val="multilevel"/>
    <w:tmpl w:val="1D2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A03C4"/>
    <w:multiLevelType w:val="multilevel"/>
    <w:tmpl w:val="5B6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23B1C"/>
    <w:multiLevelType w:val="multilevel"/>
    <w:tmpl w:val="A166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D0B22"/>
    <w:multiLevelType w:val="multilevel"/>
    <w:tmpl w:val="A172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C25F32"/>
    <w:multiLevelType w:val="multilevel"/>
    <w:tmpl w:val="9520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006AD"/>
    <w:multiLevelType w:val="multilevel"/>
    <w:tmpl w:val="9EC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F36C2"/>
    <w:multiLevelType w:val="multilevel"/>
    <w:tmpl w:val="F6EA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D3997"/>
    <w:multiLevelType w:val="multilevel"/>
    <w:tmpl w:val="4E9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F6FED"/>
    <w:multiLevelType w:val="multilevel"/>
    <w:tmpl w:val="3896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F694D"/>
    <w:multiLevelType w:val="multilevel"/>
    <w:tmpl w:val="FF40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B277D"/>
    <w:multiLevelType w:val="multilevel"/>
    <w:tmpl w:val="5F6C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0D56D1"/>
    <w:multiLevelType w:val="multilevel"/>
    <w:tmpl w:val="AEB27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F14A2"/>
    <w:multiLevelType w:val="multilevel"/>
    <w:tmpl w:val="7EF6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716BC"/>
    <w:multiLevelType w:val="multilevel"/>
    <w:tmpl w:val="DDE6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A7A29"/>
    <w:multiLevelType w:val="multilevel"/>
    <w:tmpl w:val="703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9374D1"/>
    <w:multiLevelType w:val="multilevel"/>
    <w:tmpl w:val="7C6E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46933"/>
    <w:multiLevelType w:val="multilevel"/>
    <w:tmpl w:val="0BCA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A172A"/>
    <w:multiLevelType w:val="multilevel"/>
    <w:tmpl w:val="DC7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6E58BC"/>
    <w:multiLevelType w:val="multilevel"/>
    <w:tmpl w:val="BBAA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F7DDC"/>
    <w:multiLevelType w:val="multilevel"/>
    <w:tmpl w:val="75E8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15F7D"/>
    <w:multiLevelType w:val="multilevel"/>
    <w:tmpl w:val="2F9E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15931"/>
    <w:multiLevelType w:val="multilevel"/>
    <w:tmpl w:val="DC94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D515D"/>
    <w:multiLevelType w:val="multilevel"/>
    <w:tmpl w:val="3A64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00078B"/>
    <w:multiLevelType w:val="multilevel"/>
    <w:tmpl w:val="350E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D00FD8"/>
    <w:multiLevelType w:val="multilevel"/>
    <w:tmpl w:val="EAFC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1205">
    <w:abstractNumId w:val="36"/>
  </w:num>
  <w:num w:numId="2" w16cid:durableId="164709832">
    <w:abstractNumId w:val="11"/>
  </w:num>
  <w:num w:numId="3" w16cid:durableId="1075781888">
    <w:abstractNumId w:val="24"/>
  </w:num>
  <w:num w:numId="4" w16cid:durableId="1883977624">
    <w:abstractNumId w:val="18"/>
  </w:num>
  <w:num w:numId="5" w16cid:durableId="339940145">
    <w:abstractNumId w:val="2"/>
  </w:num>
  <w:num w:numId="6" w16cid:durableId="720979379">
    <w:abstractNumId w:val="29"/>
  </w:num>
  <w:num w:numId="7" w16cid:durableId="2053729915">
    <w:abstractNumId w:val="20"/>
  </w:num>
  <w:num w:numId="8" w16cid:durableId="95567444">
    <w:abstractNumId w:val="8"/>
  </w:num>
  <w:num w:numId="9" w16cid:durableId="1304384970">
    <w:abstractNumId w:val="32"/>
  </w:num>
  <w:num w:numId="10" w16cid:durableId="831408036">
    <w:abstractNumId w:val="30"/>
  </w:num>
  <w:num w:numId="11" w16cid:durableId="680207529">
    <w:abstractNumId w:val="7"/>
  </w:num>
  <w:num w:numId="12" w16cid:durableId="2070953640">
    <w:abstractNumId w:val="12"/>
  </w:num>
  <w:num w:numId="13" w16cid:durableId="1720786702">
    <w:abstractNumId w:val="31"/>
  </w:num>
  <w:num w:numId="14" w16cid:durableId="134370440">
    <w:abstractNumId w:val="3"/>
  </w:num>
  <w:num w:numId="15" w16cid:durableId="389426336">
    <w:abstractNumId w:val="5"/>
  </w:num>
  <w:num w:numId="16" w16cid:durableId="458232549">
    <w:abstractNumId w:val="14"/>
  </w:num>
  <w:num w:numId="17" w16cid:durableId="162666278">
    <w:abstractNumId w:val="34"/>
  </w:num>
  <w:num w:numId="18" w16cid:durableId="1653098888">
    <w:abstractNumId w:val="21"/>
  </w:num>
  <w:num w:numId="19" w16cid:durableId="652103686">
    <w:abstractNumId w:val="13"/>
  </w:num>
  <w:num w:numId="20" w16cid:durableId="1449854339">
    <w:abstractNumId w:val="27"/>
  </w:num>
  <w:num w:numId="21" w16cid:durableId="339547023">
    <w:abstractNumId w:val="15"/>
  </w:num>
  <w:num w:numId="22" w16cid:durableId="490368856">
    <w:abstractNumId w:val="10"/>
  </w:num>
  <w:num w:numId="23" w16cid:durableId="1048215378">
    <w:abstractNumId w:val="19"/>
  </w:num>
  <w:num w:numId="24" w16cid:durableId="1839225077">
    <w:abstractNumId w:val="23"/>
  </w:num>
  <w:num w:numId="25" w16cid:durableId="216628751">
    <w:abstractNumId w:val="38"/>
  </w:num>
  <w:num w:numId="26" w16cid:durableId="1075132714">
    <w:abstractNumId w:val="28"/>
  </w:num>
  <w:num w:numId="27" w16cid:durableId="1837106308">
    <w:abstractNumId w:val="26"/>
  </w:num>
  <w:num w:numId="28" w16cid:durableId="1205559368">
    <w:abstractNumId w:val="37"/>
  </w:num>
  <w:num w:numId="29" w16cid:durableId="1363751516">
    <w:abstractNumId w:val="35"/>
  </w:num>
  <w:num w:numId="30" w16cid:durableId="2104716357">
    <w:abstractNumId w:val="9"/>
  </w:num>
  <w:num w:numId="31" w16cid:durableId="1536849695">
    <w:abstractNumId w:val="25"/>
  </w:num>
  <w:num w:numId="32" w16cid:durableId="1774201888">
    <w:abstractNumId w:val="6"/>
  </w:num>
  <w:num w:numId="33" w16cid:durableId="787243522">
    <w:abstractNumId w:val="1"/>
  </w:num>
  <w:num w:numId="34" w16cid:durableId="1506744554">
    <w:abstractNumId w:val="22"/>
  </w:num>
  <w:num w:numId="35" w16cid:durableId="913317665">
    <w:abstractNumId w:val="0"/>
  </w:num>
  <w:num w:numId="36" w16cid:durableId="1780027283">
    <w:abstractNumId w:val="33"/>
  </w:num>
  <w:num w:numId="37" w16cid:durableId="1342589237">
    <w:abstractNumId w:val="17"/>
  </w:num>
  <w:num w:numId="38" w16cid:durableId="1484355001">
    <w:abstractNumId w:val="16"/>
  </w:num>
  <w:num w:numId="39" w16cid:durableId="1143159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30"/>
    <w:rsid w:val="001A602D"/>
    <w:rsid w:val="001C143E"/>
    <w:rsid w:val="001F168C"/>
    <w:rsid w:val="00685E96"/>
    <w:rsid w:val="006C23BD"/>
    <w:rsid w:val="007019E6"/>
    <w:rsid w:val="008B37AF"/>
    <w:rsid w:val="008C7AD0"/>
    <w:rsid w:val="00B204B1"/>
    <w:rsid w:val="00B22736"/>
    <w:rsid w:val="00B66314"/>
    <w:rsid w:val="00C42500"/>
    <w:rsid w:val="00C56B1A"/>
    <w:rsid w:val="00CA7C30"/>
    <w:rsid w:val="00D72F30"/>
    <w:rsid w:val="00D768BF"/>
    <w:rsid w:val="00DE33FE"/>
    <w:rsid w:val="00E52105"/>
    <w:rsid w:val="00E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204A"/>
  <w15:chartTrackingRefBased/>
  <w15:docId w15:val="{4B5F52CF-3370-4BE8-8EB1-C027C769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7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7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A7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C30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CA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CA7C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7C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C3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keyword">
    <w:name w:val="hljs-keyword"/>
    <w:basedOn w:val="Fuentedeprrafopredeter"/>
    <w:rsid w:val="00CA7C30"/>
  </w:style>
  <w:style w:type="character" w:customStyle="1" w:styleId="hljs-title">
    <w:name w:val="hljs-title"/>
    <w:basedOn w:val="Fuentedeprrafopredeter"/>
    <w:rsid w:val="00CA7C30"/>
  </w:style>
  <w:style w:type="character" w:customStyle="1" w:styleId="hljs-params">
    <w:name w:val="hljs-params"/>
    <w:basedOn w:val="Fuentedeprrafopredeter"/>
    <w:rsid w:val="00CA7C30"/>
  </w:style>
  <w:style w:type="character" w:customStyle="1" w:styleId="hljs-string">
    <w:name w:val="hljs-string"/>
    <w:basedOn w:val="Fuentedeprrafopredeter"/>
    <w:rsid w:val="00CA7C30"/>
  </w:style>
  <w:style w:type="character" w:customStyle="1" w:styleId="hljs-comment">
    <w:name w:val="hljs-comment"/>
    <w:basedOn w:val="Fuentedeprrafopredeter"/>
    <w:rsid w:val="00CA7C30"/>
  </w:style>
  <w:style w:type="character" w:customStyle="1" w:styleId="hljs-subst">
    <w:name w:val="hljs-subst"/>
    <w:basedOn w:val="Fuentedeprrafopredeter"/>
    <w:rsid w:val="00CA7C30"/>
  </w:style>
  <w:style w:type="character" w:styleId="Hipervnculo">
    <w:name w:val="Hyperlink"/>
    <w:basedOn w:val="Fuentedeprrafopredeter"/>
    <w:uiPriority w:val="99"/>
    <w:unhideWhenUsed/>
    <w:rsid w:val="00CA7C30"/>
    <w:rPr>
      <w:color w:val="0000FF"/>
      <w:u w:val="single"/>
    </w:rPr>
  </w:style>
  <w:style w:type="character" w:customStyle="1" w:styleId="hljs-meta">
    <w:name w:val="hljs-meta"/>
    <w:basedOn w:val="Fuentedeprrafopredeter"/>
    <w:rsid w:val="00CA7C30"/>
  </w:style>
  <w:style w:type="character" w:customStyle="1" w:styleId="hljs-tag">
    <w:name w:val="hljs-tag"/>
    <w:basedOn w:val="Fuentedeprrafopredeter"/>
    <w:rsid w:val="00CA7C30"/>
  </w:style>
  <w:style w:type="character" w:customStyle="1" w:styleId="hljs-name">
    <w:name w:val="hljs-name"/>
    <w:basedOn w:val="Fuentedeprrafopredeter"/>
    <w:rsid w:val="00CA7C30"/>
  </w:style>
  <w:style w:type="character" w:customStyle="1" w:styleId="hljs-attr">
    <w:name w:val="hljs-attr"/>
    <w:basedOn w:val="Fuentedeprrafopredeter"/>
    <w:rsid w:val="00CA7C30"/>
  </w:style>
  <w:style w:type="character" w:customStyle="1" w:styleId="hljs-builtin">
    <w:name w:val="hljs-built_in"/>
    <w:basedOn w:val="Fuentedeprrafopredeter"/>
    <w:rsid w:val="00CA7C30"/>
  </w:style>
  <w:style w:type="character" w:styleId="Mencinsinresolver">
    <w:name w:val="Unresolved Mention"/>
    <w:basedOn w:val="Fuentedeprrafopredeter"/>
    <w:uiPriority w:val="99"/>
    <w:semiHidden/>
    <w:unhideWhenUsed/>
    <w:rsid w:val="008B37AF"/>
    <w:rPr>
      <w:color w:val="605E5C"/>
      <w:shd w:val="clear" w:color="auto" w:fill="E1DFDD"/>
    </w:rPr>
  </w:style>
  <w:style w:type="character" w:customStyle="1" w:styleId="hljs-number">
    <w:name w:val="hljs-number"/>
    <w:basedOn w:val="Fuentedeprrafopredeter"/>
    <w:rsid w:val="006C23BD"/>
  </w:style>
  <w:style w:type="character" w:customStyle="1" w:styleId="hljs-literal">
    <w:name w:val="hljs-literal"/>
    <w:basedOn w:val="Fuentedeprrafopredeter"/>
    <w:rsid w:val="006C23BD"/>
  </w:style>
  <w:style w:type="character" w:customStyle="1" w:styleId="hljs-symbol">
    <w:name w:val="hljs-symbol"/>
    <w:basedOn w:val="Fuentedeprrafopredeter"/>
    <w:rsid w:val="00C4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628460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3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6270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9161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96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iaDeHoy/" TargetMode="External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5483</Words>
  <Characters>30159</Characters>
  <Application>Microsoft Office Word</Application>
  <DocSecurity>0</DocSecurity>
  <Lines>251</Lines>
  <Paragraphs>71</Paragraphs>
  <ScaleCrop>false</ScaleCrop>
  <Company/>
  <LinksUpToDate>false</LinksUpToDate>
  <CharactersWithSpaces>35571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Magalí Solange Londero</dc:creator>
  <cp:keywords/>
  <dc:description/>
  <cp:lastModifiedBy>Magalí Solange Londero</cp:lastModifiedBy>
  <cp:revision>17</cp:revision>
  <cp:lastPrinted>2024-07-19T14:31:00Z</cp:lastPrinted>
  <dcterms:created xsi:type="dcterms:W3CDTF">2024-07-19T14:19:00Z</dcterms:created>
  <dcterms:modified xsi:type="dcterms:W3CDTF">2024-07-19T14:31:00Z</dcterms:modified>
</cp:coreProperties>
</file>